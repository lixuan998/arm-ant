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20"/>
      </w:pPr>
    </w:p>
    <w:p>
      <w:pPr>
        <w:ind w:firstLine="420"/>
      </w:pPr>
    </w:p>
    <w:p>
      <w:pPr>
        <w:snapToGrid w:val="0"/>
        <w:spacing w:line="360" w:lineRule="auto"/>
        <w:ind w:left="357" w:firstLine="560"/>
        <w:jc w:val="center"/>
        <w:rPr>
          <w:rFonts w:ascii="SimSun" w:hAnsi="SimSun"/>
          <w:sz w:val="28"/>
        </w:rPr>
      </w:pPr>
      <w:r>
        <w:rPr>
          <w:rFonts w:hint="eastAsia" w:ascii="SimSun" w:hAnsi="SimSun"/>
          <w:sz w:val="28"/>
        </w:rPr>
        <w:drawing>
          <wp:inline distT="0" distB="0" distL="0" distR="0">
            <wp:extent cx="2981325" cy="533400"/>
            <wp:effectExtent l="0" t="0" r="9525" b="0"/>
            <wp:docPr id="1" name="Picture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iaozhunz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81325" cy="533400"/>
                    </a:xfrm>
                    <a:prstGeom prst="rect">
                      <a:avLst/>
                    </a:prstGeom>
                    <a:noFill/>
                    <a:ln>
                      <a:noFill/>
                    </a:ln>
                  </pic:spPr>
                </pic:pic>
              </a:graphicData>
            </a:graphic>
          </wp:inline>
        </w:drawing>
      </w:r>
    </w:p>
    <w:p>
      <w:pPr>
        <w:snapToGrid w:val="0"/>
        <w:spacing w:line="360" w:lineRule="auto"/>
        <w:ind w:left="357"/>
        <w:rPr>
          <w:b/>
          <w:sz w:val="48"/>
        </w:rPr>
      </w:pPr>
      <w:r>
        <w:rPr>
          <w:rFonts w:hint="eastAsia"/>
          <w:b/>
          <w:sz w:val="52"/>
        </w:rPr>
        <w:t>毕 业 论 文（设计）</w:t>
      </w:r>
      <w:r>
        <w:rPr>
          <w:rFonts w:hint="eastAsia" w:ascii="SimSun" w:hAnsi="SimSun"/>
          <w:b/>
          <w:bCs/>
          <w:sz w:val="52"/>
        </w:rPr>
        <w:t>开 题 报 告</w:t>
      </w:r>
    </w:p>
    <w:p>
      <w:pPr>
        <w:spacing w:line="360" w:lineRule="auto"/>
        <w:ind w:firstLine="720"/>
        <w:jc w:val="center"/>
        <w:outlineLvl w:val="0"/>
        <w:rPr>
          <w:rFonts w:ascii="黑体" w:eastAsia="黑体"/>
          <w:sz w:val="36"/>
        </w:rPr>
      </w:pPr>
    </w:p>
    <w:p>
      <w:pPr>
        <w:spacing w:line="360" w:lineRule="auto"/>
        <w:ind w:firstLine="420"/>
        <w:jc w:val="center"/>
        <w:outlineLvl w:val="0"/>
        <w:rPr>
          <w:rFonts w:ascii="黑体" w:eastAsia="黑体"/>
          <w:sz w:val="36"/>
        </w:rPr>
      </w:pPr>
      <w:r>
        <w:drawing>
          <wp:inline distT="0" distB="0" distL="0" distR="0">
            <wp:extent cx="1238250" cy="1238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38250" cy="1238250"/>
                    </a:xfrm>
                    <a:prstGeom prst="rect">
                      <a:avLst/>
                    </a:prstGeom>
                    <a:noFill/>
                    <a:ln>
                      <a:noFill/>
                    </a:ln>
                  </pic:spPr>
                </pic:pic>
              </a:graphicData>
            </a:graphic>
          </wp:inline>
        </w:drawing>
      </w:r>
    </w:p>
    <w:p>
      <w:pPr>
        <w:spacing w:line="720" w:lineRule="exact"/>
        <w:ind w:firstLine="320" w:firstLineChars="100"/>
        <w:rPr>
          <w:rFonts w:ascii="SimSun" w:hAnsi="SimSun"/>
          <w:sz w:val="32"/>
        </w:rPr>
      </w:pPr>
    </w:p>
    <w:p>
      <w:pPr>
        <w:spacing w:line="720" w:lineRule="exact"/>
        <w:ind w:left="7429" w:leftChars="76" w:hanging="7270" w:hangingChars="2263"/>
        <w:rPr>
          <w:rFonts w:ascii="SimSun" w:hAnsi="SimSun"/>
          <w:spacing w:val="-20"/>
          <w:sz w:val="32"/>
          <w:u w:val="single"/>
        </w:rPr>
      </w:pPr>
      <w:r>
        <w:rPr>
          <w:rFonts w:hint="eastAsia" w:ascii="SimSun" w:hAnsi="SimSun"/>
          <w:b/>
          <w:bCs/>
          <w:sz w:val="32"/>
        </w:rPr>
        <w:t>论文</w:t>
      </w:r>
      <w:r>
        <w:rPr>
          <w:rFonts w:ascii="SimSun" w:hAnsi="SimSun"/>
          <w:b/>
          <w:bCs/>
          <w:sz w:val="32"/>
        </w:rPr>
        <w:t>(</w:t>
      </w:r>
      <w:r>
        <w:rPr>
          <w:rFonts w:hint="eastAsia" w:ascii="SimSun" w:hAnsi="SimSun"/>
          <w:b/>
          <w:bCs/>
          <w:sz w:val="32"/>
        </w:rPr>
        <w:t>设计)题目：</w:t>
      </w:r>
      <w:r>
        <w:rPr>
          <w:rFonts w:hint="eastAsia" w:ascii="SimSun" w:hAnsi="SimSun"/>
          <w:spacing w:val="-20"/>
          <w:sz w:val="32"/>
          <w:u w:val="single"/>
        </w:rPr>
        <w:t xml:space="preserve">嵌入式实时操作系统设计与验证（基于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pacing w:val="-20"/>
          <w:sz w:val="32"/>
          <w:u w:val="single"/>
        </w:rPr>
        <w:t xml:space="preserve"> </w:t>
      </w:r>
    </w:p>
    <w:p>
      <w:pPr>
        <w:spacing w:line="720" w:lineRule="exact"/>
        <w:ind w:left="2730" w:leftChars="1300"/>
        <w:rPr>
          <w:rFonts w:ascii="SimSun" w:hAnsi="SimSun"/>
          <w:sz w:val="32"/>
          <w:u w:val="single"/>
        </w:rPr>
      </w:pPr>
      <w:r>
        <w:rPr>
          <w:rFonts w:hint="eastAsia" w:ascii="SimSun" w:hAnsi="SimSun"/>
          <w:spacing w:val="-20"/>
          <w:sz w:val="32"/>
          <w:u w:val="single"/>
        </w:rPr>
        <w:t xml:space="preserve"> Risc</w:t>
      </w:r>
      <w:r>
        <w:rPr>
          <w:rFonts w:ascii="SimSun" w:hAnsi="SimSun"/>
          <w:spacing w:val="-20"/>
          <w:sz w:val="32"/>
          <w:u w:val="single"/>
        </w:rPr>
        <w:t>-</w:t>
      </w:r>
      <w:r>
        <w:rPr>
          <w:rFonts w:hint="eastAsia" w:ascii="SimSun" w:hAnsi="SimSun"/>
          <w:spacing w:val="-20"/>
          <w:sz w:val="32"/>
          <w:u w:val="single"/>
        </w:rPr>
        <w:t xml:space="preserve">V平台验证）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pacing w:val="-20"/>
          <w:sz w:val="32"/>
          <w:u w:val="single"/>
        </w:rPr>
        <w:t xml:space="preserve"> </w:t>
      </w:r>
    </w:p>
    <w:p>
      <w:pPr>
        <w:spacing w:line="720" w:lineRule="exact"/>
        <w:ind w:firstLine="161" w:firstLineChars="50"/>
        <w:rPr>
          <w:rFonts w:ascii="SimSun" w:hAnsi="SimSun"/>
          <w:sz w:val="32"/>
          <w:u w:val="single"/>
        </w:rPr>
      </w:pPr>
      <w:r>
        <w:rPr>
          <w:rFonts w:hint="eastAsia" w:ascii="SimSun" w:hAnsi="SimSun"/>
          <w:b/>
          <w:bCs/>
          <w:sz w:val="32"/>
        </w:rPr>
        <w:t>学生姓名：</w:t>
      </w:r>
      <w:r>
        <w:rPr>
          <w:rFonts w:hint="eastAsia" w:ascii="SimSun" w:hAnsi="SimSun"/>
          <w:sz w:val="32"/>
          <w:u w:val="single"/>
        </w:rPr>
        <w:t xml:space="preserve">       李轩       </w:t>
      </w:r>
      <w:r>
        <w:rPr>
          <w:rFonts w:hint="eastAsia" w:ascii="SimSun" w:hAnsi="SimSun"/>
          <w:b/>
          <w:bCs/>
          <w:sz w:val="32"/>
        </w:rPr>
        <w:t>学 号：</w:t>
      </w:r>
      <w:r>
        <w:rPr>
          <w:rFonts w:hint="eastAsia" w:ascii="SimSun" w:hAnsi="SimSun"/>
          <w:sz w:val="32"/>
          <w:u w:val="single"/>
        </w:rPr>
        <w:t xml:space="preserve">  </w:t>
      </w:r>
      <w:r>
        <w:rPr>
          <w:rFonts w:ascii="SimSun" w:hAnsi="SimSun"/>
          <w:sz w:val="32"/>
          <w:u w:val="single"/>
        </w:rPr>
        <w:t>2012001059</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z w:val="28"/>
          <w:szCs w:val="28"/>
          <w:u w:val="single"/>
        </w:rPr>
        <w:t xml:space="preserve">  </w:t>
      </w:r>
    </w:p>
    <w:p>
      <w:pPr>
        <w:spacing w:line="720" w:lineRule="exact"/>
        <w:ind w:firstLine="161" w:firstLineChars="50"/>
        <w:rPr>
          <w:rFonts w:ascii="SimSun" w:hAnsi="SimSun"/>
          <w:sz w:val="32"/>
          <w:u w:val="single"/>
        </w:rPr>
      </w:pPr>
      <w:r>
        <w:rPr>
          <w:rFonts w:hint="eastAsia" w:ascii="SimSun" w:hAnsi="SimSun"/>
          <w:b/>
          <w:bCs/>
          <w:sz w:val="32"/>
        </w:rPr>
        <w:t>专    业：</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软件工程  </w:t>
      </w:r>
      <w:r>
        <w:rPr>
          <w:rFonts w:ascii="SimSun" w:hAnsi="SimSun"/>
          <w:sz w:val="32"/>
          <w:szCs w:val="32"/>
          <w:u w:val="single"/>
        </w:rPr>
        <w:t xml:space="preserve"> </w:t>
      </w:r>
      <w:r>
        <w:rPr>
          <w:rFonts w:hint="eastAsia" w:ascii="SimSun" w:hAnsi="SimSun"/>
          <w:sz w:val="32"/>
          <w:szCs w:val="32"/>
          <w:u w:val="single"/>
        </w:rPr>
        <w:t xml:space="preserve">                         </w:t>
      </w:r>
      <w:r>
        <w:rPr>
          <w:rFonts w:ascii="SimSun" w:hAnsi="SimSun"/>
          <w:sz w:val="32"/>
          <w:szCs w:val="32"/>
          <w:u w:val="single"/>
        </w:rPr>
        <w:t xml:space="preserve"> </w:t>
      </w:r>
      <w:r>
        <w:rPr>
          <w:rFonts w:hint="eastAsia" w:ascii="SimSun" w:hAnsi="SimSun"/>
          <w:sz w:val="32"/>
          <w:szCs w:val="32"/>
          <w:u w:val="single"/>
        </w:rPr>
        <w:t xml:space="preserve">  </w:t>
      </w:r>
      <w:r>
        <w:rPr>
          <w:rFonts w:hint="eastAsia" w:ascii="SimSun" w:hAnsi="SimSun"/>
          <w:sz w:val="30"/>
          <w:szCs w:val="30"/>
          <w:u w:val="single"/>
        </w:rPr>
        <w:t xml:space="preserve">   </w:t>
      </w:r>
    </w:p>
    <w:p>
      <w:pPr>
        <w:spacing w:line="720" w:lineRule="exact"/>
        <w:ind w:firstLine="161" w:firstLineChars="50"/>
        <w:rPr>
          <w:rFonts w:ascii="SimSun" w:hAnsi="SimSun"/>
          <w:sz w:val="32"/>
          <w:u w:val="single"/>
        </w:rPr>
      </w:pPr>
      <w:r>
        <w:rPr>
          <w:rFonts w:hint="eastAsia" w:ascii="SimSun" w:hAnsi="SimSun"/>
          <w:b/>
          <w:bCs/>
          <w:sz w:val="32"/>
        </w:rPr>
        <w:t>所在学院：</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软件工程学院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p>
    <w:p>
      <w:pPr>
        <w:spacing w:line="720" w:lineRule="exact"/>
        <w:ind w:firstLine="161" w:firstLineChars="50"/>
        <w:rPr>
          <w:rFonts w:ascii="楷体_GB2312"/>
          <w:sz w:val="32"/>
          <w:u w:val="single"/>
        </w:rPr>
      </w:pPr>
      <w:r>
        <w:rPr>
          <w:rFonts w:hint="eastAsia" w:ascii="SimSun" w:hAnsi="SimSun"/>
          <w:b/>
          <w:bCs/>
          <w:sz w:val="32"/>
        </w:rPr>
        <w:t>指导教师：</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闵建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p>
    <w:p>
      <w:pPr>
        <w:spacing w:line="720" w:lineRule="exact"/>
        <w:ind w:firstLine="161" w:firstLineChars="50"/>
        <w:rPr>
          <w:rFonts w:ascii="SimSun" w:hAnsi="SimSun"/>
          <w:b/>
          <w:bCs/>
          <w:sz w:val="32"/>
        </w:rPr>
      </w:pPr>
      <w:r>
        <w:rPr>
          <w:rFonts w:hint="eastAsia" w:ascii="SimSun" w:hAnsi="SimSun"/>
          <w:b/>
          <w:bCs/>
          <w:sz w:val="32"/>
        </w:rPr>
        <w:t>职    称：</w:t>
      </w:r>
      <w:r>
        <w:rPr>
          <w:rFonts w:hint="eastAsia" w:ascii="SimSun" w:hAnsi="SimSun"/>
          <w:sz w:val="32"/>
          <w:u w:val="single"/>
        </w:rPr>
        <w:t xml:space="preserve">             </w:t>
      </w:r>
      <w:r>
        <w:rPr>
          <w:rFonts w:hint="eastAsia" w:ascii="SimSun" w:hAnsi="SimSun"/>
          <w:bCs/>
          <w:sz w:val="32"/>
          <w:u w:val="single"/>
        </w:rPr>
        <w:t xml:space="preserve">        </w:t>
      </w:r>
      <w:r>
        <w:rPr>
          <w:rFonts w:hint="eastAsia" w:ascii="SimSun" w:hAnsi="SimSun"/>
          <w:sz w:val="32"/>
          <w:u w:val="single"/>
        </w:rPr>
        <w:t xml:space="preserve">                  </w:t>
      </w:r>
    </w:p>
    <w:p>
      <w:pPr>
        <w:spacing w:line="400" w:lineRule="exact"/>
        <w:ind w:firstLine="640"/>
        <w:jc w:val="left"/>
        <w:rPr>
          <w:sz w:val="32"/>
        </w:rPr>
      </w:pPr>
      <w:r>
        <w:rPr>
          <w:rFonts w:hint="eastAsia"/>
          <w:sz w:val="32"/>
        </w:rPr>
        <w:t xml:space="preserve"> </w:t>
      </w:r>
    </w:p>
    <w:p>
      <w:pPr>
        <w:ind w:firstLine="420"/>
      </w:pPr>
    </w:p>
    <w:p>
      <w:pPr>
        <w:ind w:firstLine="420"/>
      </w:pPr>
    </w:p>
    <w:p>
      <w:pPr>
        <w:ind w:firstLine="420"/>
      </w:pPr>
    </w:p>
    <w:p>
      <w:pPr>
        <w:ind w:firstLine="420"/>
      </w:pPr>
    </w:p>
    <w:p>
      <w:pPr>
        <w:ind w:firstLine="420"/>
      </w:pPr>
    </w:p>
    <w:p>
      <w:pPr>
        <w:ind w:firstLine="640"/>
        <w:jc w:val="center"/>
        <w:rPr>
          <w:rFonts w:ascii="黑体" w:hAnsi="SimSun" w:eastAsia="黑体"/>
          <w:sz w:val="32"/>
        </w:rPr>
      </w:pPr>
      <w:r>
        <w:rPr>
          <w:rFonts w:hint="eastAsia" w:ascii="黑体" w:hAnsi="SimSun" w:eastAsia="黑体"/>
          <w:sz w:val="32"/>
        </w:rPr>
        <w:t xml:space="preserve">  202</w:t>
      </w:r>
      <w:r>
        <w:rPr>
          <w:rFonts w:ascii="黑体" w:hAnsi="SimSun" w:eastAsia="黑体"/>
          <w:sz w:val="32"/>
        </w:rPr>
        <w:t>3</w:t>
      </w:r>
      <w:r>
        <w:rPr>
          <w:rFonts w:hint="eastAsia" w:ascii="黑体" w:hAnsi="SimSun" w:eastAsia="黑体"/>
          <w:sz w:val="32"/>
        </w:rPr>
        <w:t xml:space="preserve">  年 </w:t>
      </w:r>
      <w:r>
        <w:rPr>
          <w:rFonts w:ascii="黑体" w:hAnsi="SimSun" w:eastAsia="黑体"/>
          <w:sz w:val="32"/>
        </w:rPr>
        <w:t>12</w:t>
      </w:r>
      <w:r>
        <w:rPr>
          <w:rFonts w:hint="eastAsia" w:ascii="黑体" w:hAnsi="SimSun" w:eastAsia="黑体"/>
          <w:sz w:val="32"/>
        </w:rPr>
        <w:t xml:space="preserve"> 月 </w:t>
      </w:r>
      <w:r>
        <w:rPr>
          <w:rFonts w:ascii="黑体" w:hAnsi="SimSun" w:eastAsia="黑体"/>
          <w:sz w:val="32"/>
        </w:rPr>
        <w:t>20</w:t>
      </w:r>
      <w:r>
        <w:rPr>
          <w:rFonts w:hint="eastAsia" w:ascii="黑体" w:hAnsi="SimSun" w:eastAsia="黑体"/>
          <w:sz w:val="32"/>
        </w:rPr>
        <w:t xml:space="preserve"> 日</w:t>
      </w:r>
    </w:p>
    <w:p>
      <w:pPr>
        <w:ind w:firstLine="420"/>
      </w:pPr>
    </w:p>
    <w:p>
      <w:pPr>
        <w:ind w:firstLine="420"/>
        <w:sectPr>
          <w:headerReference r:id="rId3" w:type="default"/>
          <w:pgSz w:w="11906" w:h="16838"/>
          <w:pgMar w:top="1134" w:right="2006" w:bottom="1134" w:left="1797" w:header="851" w:footer="992" w:gutter="0"/>
          <w:cols w:space="720" w:num="1"/>
          <w:docGrid w:type="lines" w:linePitch="312" w:charSpace="0"/>
        </w:sectPr>
      </w:pPr>
    </w:p>
    <w:p>
      <w:pPr>
        <w:pStyle w:val="6"/>
        <w:spacing w:line="240" w:lineRule="auto"/>
        <w:ind w:left="0" w:right="458" w:rightChars="218" w:firstLine="0" w:firstLineChars="0"/>
        <w:jc w:val="center"/>
        <w:rPr>
          <w:rFonts w:ascii="仿宋_GB2312" w:eastAsia="黑体"/>
          <w:sz w:val="36"/>
        </w:rPr>
      </w:pPr>
      <w:r>
        <w:rPr>
          <w:rFonts w:hint="eastAsia" w:ascii="仿宋_GB2312" w:eastAsia="黑体"/>
          <w:sz w:val="36"/>
        </w:rPr>
        <w:t>开题报告填写要求</w:t>
      </w:r>
    </w:p>
    <w:p>
      <w:pPr>
        <w:pStyle w:val="6"/>
        <w:spacing w:line="440" w:lineRule="exact"/>
        <w:ind w:left="0" w:firstLine="596" w:firstLineChars="212"/>
        <w:rPr>
          <w:rFonts w:ascii="SimSun" w:hAnsi="SimSun"/>
          <w:b/>
          <w:bCs/>
        </w:rPr>
      </w:pPr>
      <w:r>
        <w:rPr>
          <w:rFonts w:hint="eastAsia" w:ascii="SimSun" w:hAnsi="SimSun"/>
          <w:b/>
          <w:bCs/>
        </w:rPr>
        <w:t>1．开题报告（含“文献综述”）作为毕业论文（设计）答辩委员会对学生答辩资格审查的依据材料之一。此报告应在指导教师指导下，由学生在毕业论文（设计）工作前期内完成，经指导教师签署意见及所在专业审查后生效；</w:t>
      </w:r>
    </w:p>
    <w:p>
      <w:pPr>
        <w:pStyle w:val="6"/>
        <w:spacing w:line="440" w:lineRule="exact"/>
        <w:ind w:left="0" w:firstLine="596" w:firstLineChars="212"/>
        <w:rPr>
          <w:rFonts w:ascii="SimSun" w:hAnsi="SimSun"/>
          <w:b/>
          <w:bCs/>
        </w:rPr>
      </w:pPr>
      <w:r>
        <w:rPr>
          <w:rFonts w:hint="eastAsia" w:ascii="SimSun" w:hAnsi="SimSun"/>
          <w:b/>
          <w:bCs/>
        </w:rPr>
        <w:t>2．开题报告内容必须用黑墨水笔工整书写或按教务处统一设计的电子文档标准格式打印，禁止打印在其它纸上后剪贴，完成后应及时交给指导教师签署意见；</w:t>
      </w:r>
    </w:p>
    <w:p>
      <w:pPr>
        <w:pStyle w:val="6"/>
        <w:spacing w:line="440" w:lineRule="exact"/>
        <w:ind w:left="0" w:firstLine="596" w:firstLineChars="212"/>
        <w:rPr>
          <w:rFonts w:ascii="SimSun" w:hAnsi="SimSun"/>
          <w:b/>
          <w:bCs/>
        </w:rPr>
      </w:pPr>
      <w:r>
        <w:rPr>
          <w:rFonts w:hint="eastAsia" w:ascii="SimSun" w:hAnsi="SimSun"/>
          <w:b/>
          <w:bCs/>
        </w:rPr>
        <w:t>3．“文献综述”应按论文的格式成文，并直接书写（或打印）在本开题报告第一栏目内，学生写文献综述的</w:t>
      </w:r>
      <w:r>
        <w:rPr>
          <w:rFonts w:hint="eastAsia" w:ascii="SimSun" w:hAnsi="SimSun"/>
          <w:b/>
          <w:bCs/>
          <w:color w:val="FF0000"/>
        </w:rPr>
        <w:t>参考文献应不少于15篇</w:t>
      </w:r>
      <w:r>
        <w:rPr>
          <w:rFonts w:hint="eastAsia" w:ascii="SimSun" w:hAnsi="SimSun"/>
          <w:b/>
          <w:bCs/>
        </w:rPr>
        <w:t>（不包括辞典、手册）；</w:t>
      </w:r>
    </w:p>
    <w:p>
      <w:pPr>
        <w:pStyle w:val="6"/>
        <w:spacing w:line="440" w:lineRule="exact"/>
        <w:ind w:left="0" w:firstLine="596" w:firstLineChars="212"/>
        <w:rPr>
          <w:rFonts w:ascii="SimSun" w:hAnsi="SimSun"/>
          <w:b/>
          <w:bCs/>
        </w:rPr>
      </w:pPr>
      <w:r>
        <w:rPr>
          <w:rFonts w:hint="eastAsia" w:ascii="SimSun" w:hAnsi="SimSun"/>
          <w:b/>
          <w:bCs/>
        </w:rPr>
        <w:t>4．有关年月日等日期的填写，应当按照国标</w:t>
      </w:r>
      <w:r>
        <w:rPr>
          <w:rFonts w:ascii="SimSun" w:hAnsi="SimSun"/>
          <w:b/>
          <w:bCs/>
        </w:rPr>
        <w:t>GB/T 7408</w:t>
      </w:r>
      <w:r>
        <w:rPr>
          <w:rFonts w:hint="eastAsia" w:ascii="SimSun" w:hAnsi="SimSun"/>
          <w:b/>
          <w:bCs/>
        </w:rPr>
        <w:t>—</w:t>
      </w:r>
      <w:r>
        <w:rPr>
          <w:rFonts w:ascii="SimSun" w:hAnsi="SimSun"/>
          <w:b/>
          <w:bCs/>
        </w:rPr>
        <w:t>94</w:t>
      </w:r>
      <w:r>
        <w:rPr>
          <w:rFonts w:hint="eastAsia" w:ascii="SimSun" w:hAnsi="SimSun"/>
          <w:b/>
          <w:bCs/>
        </w:rPr>
        <w:t>《数据元和交换格式、信息交换、日期和时间表示法》规定的要求，一律用阿拉伯数字书写。如“</w:t>
      </w:r>
      <w:r>
        <w:rPr>
          <w:rFonts w:ascii="SimSun" w:hAnsi="SimSun"/>
          <w:b/>
          <w:bCs/>
        </w:rPr>
        <w:t>20</w:t>
      </w:r>
      <w:r>
        <w:rPr>
          <w:rFonts w:hint="eastAsia" w:ascii="SimSun" w:hAnsi="SimSun"/>
          <w:b/>
          <w:bCs/>
        </w:rPr>
        <w:t>17年</w:t>
      </w:r>
      <w:r>
        <w:rPr>
          <w:rFonts w:ascii="SimSun" w:hAnsi="SimSun"/>
          <w:b/>
          <w:bCs/>
        </w:rPr>
        <w:t>4</w:t>
      </w:r>
      <w:r>
        <w:rPr>
          <w:rFonts w:hint="eastAsia" w:ascii="SimSun" w:hAnsi="SimSun"/>
          <w:b/>
          <w:bCs/>
        </w:rPr>
        <w:t>月26日”或“</w:t>
      </w:r>
      <w:r>
        <w:rPr>
          <w:rFonts w:ascii="SimSun" w:hAnsi="SimSun"/>
          <w:b/>
          <w:bCs/>
        </w:rPr>
        <w:t>20</w:t>
      </w:r>
      <w:r>
        <w:rPr>
          <w:rFonts w:hint="eastAsia" w:ascii="SimSun" w:hAnsi="SimSun"/>
          <w:b/>
          <w:bCs/>
        </w:rPr>
        <w:t>17-0</w:t>
      </w:r>
      <w:r>
        <w:rPr>
          <w:rFonts w:ascii="SimSun" w:hAnsi="SimSun"/>
          <w:b/>
          <w:bCs/>
        </w:rPr>
        <w:t>4</w:t>
      </w:r>
      <w:r>
        <w:rPr>
          <w:rFonts w:hint="eastAsia" w:ascii="SimSun" w:hAnsi="SimSun"/>
          <w:b/>
          <w:bCs/>
        </w:rPr>
        <w:t>-26”。</w:t>
      </w:r>
    </w:p>
    <w:p>
      <w:pPr>
        <w:pStyle w:val="6"/>
        <w:spacing w:line="440" w:lineRule="exact"/>
        <w:ind w:left="0" w:firstLine="596" w:firstLineChars="212"/>
        <w:rPr>
          <w:rFonts w:ascii="SimSun" w:hAnsi="SimSun"/>
          <w:b/>
          <w:bCs/>
        </w:rPr>
      </w:pPr>
      <w:r>
        <w:rPr>
          <w:rFonts w:hint="eastAsia" w:ascii="SimSun" w:hAnsi="SimSun"/>
          <w:b/>
          <w:bCs/>
        </w:rPr>
        <w:t>5、</w:t>
      </w:r>
      <w:r>
        <w:rPr>
          <w:rFonts w:ascii="SimSun" w:hAnsi="SimSun"/>
          <w:b/>
          <w:bCs/>
        </w:rPr>
        <w:t>开题报告（文献综述）字体请按宋体、小四或五号字体书写，行间距1.5倍</w:t>
      </w:r>
      <w:r>
        <w:rPr>
          <w:rFonts w:hint="eastAsia" w:ascii="SimSun" w:hAnsi="SimSun"/>
          <w:b/>
          <w:bCs/>
        </w:rPr>
        <w:t>（英文字体可采用其它合适的字体，但正文中的英文字体应统一，否则显得凌乱）。</w:t>
      </w:r>
    </w:p>
    <w:p>
      <w:pPr>
        <w:pStyle w:val="6"/>
        <w:spacing w:line="440" w:lineRule="exact"/>
        <w:ind w:left="0" w:firstLine="596" w:firstLineChars="212"/>
        <w:rPr>
          <w:rFonts w:ascii="SimSun" w:hAnsi="SimSun"/>
          <w:b/>
          <w:bCs/>
        </w:rPr>
      </w:pPr>
      <w:r>
        <w:rPr>
          <w:rFonts w:hint="eastAsia" w:ascii="SimSun" w:hAnsi="SimSun"/>
          <w:b/>
          <w:bCs/>
        </w:rPr>
        <w:t>6、对每一部分要审清标题，不符合标题的内容不能写入，一定不要把各种材料拿来拼凑某部分的篇幅。</w:t>
      </w:r>
    </w:p>
    <w:p>
      <w:pPr>
        <w:pStyle w:val="6"/>
        <w:spacing w:line="440" w:lineRule="exact"/>
        <w:ind w:left="0" w:firstLine="596" w:firstLineChars="212"/>
        <w:rPr>
          <w:rFonts w:ascii="SimSun" w:hAnsi="SimSun"/>
          <w:b/>
          <w:bCs/>
        </w:rPr>
      </w:pPr>
      <w:r>
        <w:rPr>
          <w:rFonts w:hint="eastAsia" w:ascii="SimSun" w:hAnsi="SimSun"/>
          <w:b/>
          <w:bCs/>
        </w:rPr>
        <w:t>7、</w:t>
      </w:r>
      <w:r>
        <w:rPr>
          <w:rFonts w:hint="eastAsia" w:ascii="SimSun" w:hAnsi="SimSun"/>
          <w:b/>
          <w:bCs/>
          <w:color w:val="FF0000"/>
        </w:rPr>
        <w:t>绝对不能把网上（或书中）材料简单地拷入自己的开题报告（否则一票否决）</w:t>
      </w:r>
      <w:r>
        <w:rPr>
          <w:rFonts w:hint="eastAsia" w:ascii="SimSun" w:hAnsi="SimSun"/>
          <w:b/>
          <w:bCs/>
        </w:rPr>
        <w:t>，一定要进行消化整理，用自己的语言，写出相关的内容。</w:t>
      </w:r>
    </w:p>
    <w:p>
      <w:pPr>
        <w:pStyle w:val="6"/>
        <w:spacing w:line="440" w:lineRule="exact"/>
        <w:ind w:left="0" w:firstLine="596" w:firstLineChars="212"/>
        <w:rPr>
          <w:rFonts w:ascii="SimSun" w:hAnsi="SimSun"/>
          <w:b/>
          <w:bCs/>
        </w:rPr>
      </w:pPr>
      <w:r>
        <w:rPr>
          <w:rFonts w:hint="eastAsia" w:ascii="SimSun" w:hAnsi="SimSun"/>
          <w:b/>
          <w:bCs/>
        </w:rPr>
        <w:t>8、指称同一概念的名词，全文中使用要统一（如AJAX与Ajax、WEB与Web，只能用其中的一种），以免造成读者的疑问和报告的不规范。</w:t>
      </w:r>
    </w:p>
    <w:p>
      <w:pPr>
        <w:pStyle w:val="6"/>
        <w:spacing w:line="440" w:lineRule="exact"/>
        <w:ind w:left="0" w:firstLine="596" w:firstLineChars="212"/>
      </w:pPr>
      <w:r>
        <w:rPr>
          <w:rFonts w:hint="eastAsia" w:ascii="SimSun" w:hAnsi="SimSun"/>
          <w:b/>
          <w:bCs/>
        </w:rPr>
        <w:t>9、注意一定用书面语、务必避免口语化倾向，要用客观描述的科技文体，不使用绝对化词语以及夸张的文学词汇及表达，不能有对某种产品的夸张性宣传。</w:t>
      </w:r>
    </w:p>
    <w:p>
      <w:pPr>
        <w:pStyle w:val="6"/>
        <w:spacing w:line="440" w:lineRule="exact"/>
        <w:ind w:left="1075" w:leftChars="256" w:right="458" w:rightChars="218"/>
      </w:pPr>
    </w:p>
    <w:p>
      <w:pPr>
        <w:pStyle w:val="6"/>
        <w:spacing w:line="440" w:lineRule="exact"/>
        <w:ind w:left="1075" w:leftChars="256" w:right="458" w:rightChars="218"/>
      </w:pPr>
    </w:p>
    <w:p>
      <w:pPr>
        <w:pStyle w:val="6"/>
        <w:spacing w:line="440" w:lineRule="exact"/>
        <w:ind w:left="1075" w:leftChars="256" w:right="458" w:rightChars="218"/>
      </w:pPr>
    </w:p>
    <w:p>
      <w:pPr>
        <w:jc w:val="center"/>
        <w:rPr>
          <w:rFonts w:ascii="SimSun" w:hAnsi="SimSun" w:cs="SimSun"/>
          <w:b/>
          <w:bCs/>
          <w:sz w:val="36"/>
          <w:szCs w:val="36"/>
        </w:rPr>
      </w:pPr>
      <w:r>
        <w:rPr>
          <w:rFonts w:ascii="SimSun" w:hAnsi="SimSun" w:cs="SimSun"/>
          <w:b/>
          <w:bCs/>
          <w:sz w:val="36"/>
          <w:szCs w:val="36"/>
        </w:rPr>
        <w:br w:type="page"/>
      </w:r>
      <w:r>
        <w:rPr>
          <w:rFonts w:ascii="SimSun" w:hAnsi="SimSun" w:cs="SimSun"/>
          <w:b/>
          <w:bCs/>
          <w:sz w:val="36"/>
          <w:szCs w:val="36"/>
        </w:rPr>
        <w:t xml:space="preserve">毕 业 论 文（设计） 开 题 报 告 </w:t>
      </w:r>
    </w:p>
    <w:tbl>
      <w:tblPr>
        <w:tblStyle w:val="3"/>
        <w:tblW w:w="8797" w:type="dxa"/>
        <w:jc w:val="center"/>
        <w:tblLayout w:type="fixed"/>
        <w:tblCellMar>
          <w:top w:w="0" w:type="dxa"/>
          <w:left w:w="0" w:type="dxa"/>
          <w:bottom w:w="0" w:type="dxa"/>
          <w:right w:w="0" w:type="dxa"/>
        </w:tblCellMar>
      </w:tblPr>
      <w:tblGrid>
        <w:gridCol w:w="8797"/>
      </w:tblGrid>
      <w:tr>
        <w:tblPrEx>
          <w:tblCellMar>
            <w:top w:w="0" w:type="dxa"/>
            <w:left w:w="0" w:type="dxa"/>
            <w:bottom w:w="0" w:type="dxa"/>
            <w:right w:w="0" w:type="dxa"/>
          </w:tblCellMar>
        </w:tblPrEx>
        <w:trPr>
          <w:jc w:val="center"/>
        </w:trPr>
        <w:tc>
          <w:tcPr>
            <w:tcW w:w="8797" w:type="dxa"/>
            <w:tcBorders>
              <w:top w:val="single" w:color="000000" w:sz="6" w:space="0"/>
              <w:left w:val="single" w:color="000000" w:sz="6" w:space="0"/>
              <w:bottom w:val="single" w:color="auto" w:sz="6" w:space="0"/>
              <w:right w:val="single" w:color="000000" w:sz="6" w:space="0"/>
            </w:tcBorders>
          </w:tcPr>
          <w:p>
            <w:pPr>
              <w:pStyle w:val="6"/>
              <w:spacing w:before="156" w:beforeLines="50" w:line="320" w:lineRule="exact"/>
              <w:ind w:left="280" w:hanging="280" w:hangingChars="100"/>
              <w:rPr>
                <w:rFonts w:ascii="SimSun" w:hAnsi="SimSun" w:cs="SimSun"/>
                <w:sz w:val="24"/>
              </w:rPr>
            </w:pPr>
            <w:r>
              <w:t>1．结合毕业论文（设计）课题情况，根据所查阅的文献资料，每人撰写不少于1</w:t>
            </w:r>
            <w:r>
              <w:rPr>
                <w:rFonts w:hint="eastAsia"/>
              </w:rPr>
              <w:t>5</w:t>
            </w:r>
            <w:r>
              <w:t>00字左右的文献综述：</w:t>
            </w:r>
            <w:r>
              <w:rPr>
                <w:rFonts w:ascii="SimSun" w:hAnsi="SimSun" w:cs="SimSun"/>
                <w:sz w:val="24"/>
              </w:rPr>
              <w:t xml:space="preserve"> </w:t>
            </w:r>
          </w:p>
        </w:tc>
      </w:tr>
      <w:tr>
        <w:tblPrEx>
          <w:tblCellMar>
            <w:top w:w="0" w:type="dxa"/>
            <w:left w:w="0" w:type="dxa"/>
            <w:bottom w:w="0" w:type="dxa"/>
            <w:right w:w="0" w:type="dxa"/>
          </w:tblCellMar>
        </w:tblPrEx>
        <w:trPr>
          <w:trHeight w:val="12750" w:hRule="atLeast"/>
          <w:jc w:val="center"/>
        </w:trPr>
        <w:tc>
          <w:tcPr>
            <w:tcW w:w="8797" w:type="dxa"/>
            <w:tcBorders>
              <w:top w:val="single" w:color="000000" w:sz="6" w:space="0"/>
              <w:left w:val="single" w:color="000000" w:sz="6" w:space="0"/>
              <w:bottom w:val="single" w:color="auto" w:sz="6" w:space="0"/>
              <w:right w:val="single" w:color="000000" w:sz="6" w:space="0"/>
            </w:tcBorders>
          </w:tcPr>
          <w:p>
            <w:pPr>
              <w:numPr>
                <w:ilvl w:val="0"/>
                <w:numId w:val="1"/>
              </w:numPr>
              <w:spacing w:line="360" w:lineRule="auto"/>
              <w:rPr>
                <w:rFonts w:ascii="SimSun" w:hAnsi="SimSun" w:cs="SimSun"/>
                <w:sz w:val="24"/>
              </w:rPr>
            </w:pPr>
            <w:r>
              <w:rPr>
                <w:rFonts w:hint="eastAsia" w:ascii="SimSun" w:hAnsi="SimSun" w:cs="SimSun"/>
                <w:sz w:val="24"/>
              </w:rPr>
              <w:t>选题背景和目的</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随着物联网和嵌入式系统的快速发展，对于实时性和可靠性要求越来越高的应用程序变得日益普遍。嵌入式实时操作系统作为支持这些应用程序的关键技术之一，起到了至关重要的作用。然而，目前国内在嵌入式实时操作系统设计领域仍存在一定的挑战和问题。</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国内嵌入式实时操作系统市场主要依赖于国外商业操作系统，这导致了对于自主设计和研发的需求。虽然一些国内研究机构和企业在实时操作系统方面有一定的研究活动，但在自主设计和验证方面仍然存在较大的欠缺。这使得国内在嵌入式领域的技术和创新受到一定限制。并且部分国内自主研发的实时操作系统体量过于庞大，对于一些资源受限的嵌入式平台不够友好，且对于开发者来说，过于复杂会导致开发成本的提高。</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与此同时，RISC-V 架构作为一种简洁、可扩展和灵活的开源指令集架构，在国内也得到了广泛关注和应用。然而，目前在 RISC-V 平台上的嵌入式实时操作系统设计和验证研究还相对较少，缺乏自主设计的解决方案。</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因此，本研究旨在探索基于 RISC-V 平台的自主设计的嵌入式实时操作系统，填补国内自主设计的嵌入式实时操作系统的空白。通过深入研究实时操作系统的设计原理和算法，并结合 RISC-V 的特性，我们将开发一个具有实时性和可靠性的嵌入式操作系统，并通过验证实验来评估其性能和可行性。</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本研究的主要目的是设计和验证一种基于 RISC-V 平台的自主设计的嵌入式实时操作系统。具体目标包括：</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en-US" w:bidi="zh-CN"/>
              </w:rPr>
              <w:t>1、</w:t>
            </w:r>
            <w:r>
              <w:rPr>
                <w:rFonts w:hint="eastAsia" w:ascii="SimSun" w:hAnsi="SimSun" w:eastAsia="SimSun" w:cs="SimSun"/>
                <w:spacing w:val="-3"/>
                <w:sz w:val="24"/>
                <w:lang w:val="zh-CN" w:bidi="zh-CN"/>
              </w:rPr>
              <w:t>分析和研究现有的实时操作系统和 RISC-V 架构的特点，包括其优点和局限性。</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en-US" w:bidi="zh-CN"/>
              </w:rPr>
              <w:t>2、</w:t>
            </w:r>
            <w:r>
              <w:rPr>
                <w:rFonts w:hint="eastAsia" w:ascii="SimSun" w:hAnsi="SimSun" w:eastAsia="SimSun" w:cs="SimSun"/>
                <w:spacing w:val="-3"/>
                <w:sz w:val="24"/>
                <w:lang w:val="zh-CN" w:bidi="zh-CN"/>
              </w:rPr>
              <w:t>设计和实现一个针对 RISC-V 平台的自主设计的小巧的嵌入式实时操作系统，具备任务调度、中断处理、资源管理等关键功能，以满足实时应用程序的需求。</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en-US" w:bidi="zh-CN"/>
              </w:rPr>
              <w:t>3、</w:t>
            </w:r>
            <w:r>
              <w:rPr>
                <w:rFonts w:hint="eastAsia" w:ascii="SimSun" w:hAnsi="SimSun" w:eastAsia="SimSun" w:cs="SimSun"/>
                <w:spacing w:val="-3"/>
                <w:sz w:val="24"/>
                <w:lang w:val="zh-CN" w:bidi="zh-CN"/>
              </w:rPr>
              <w:t>进行性能评估，比较新设计的实时操作系统与现有商业操作系统在关键指标（如响应时间、任务调度效率、资源利用率等）上的差异。</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en-US" w:bidi="zh-CN"/>
              </w:rPr>
              <w:t>4、</w:t>
            </w:r>
            <w:r>
              <w:rPr>
                <w:rFonts w:hint="eastAsia" w:ascii="SimSun" w:hAnsi="SimSun" w:eastAsia="SimSun" w:cs="SimSun"/>
                <w:spacing w:val="-3"/>
                <w:sz w:val="24"/>
                <w:lang w:val="zh-CN" w:bidi="zh-CN"/>
              </w:rPr>
              <w:t>使用实际的嵌入式应用程序对新设计的实时操作系统进行验证，分析其在不同应用场景下的性能和可靠性。</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en-US" w:bidi="zh-CN"/>
              </w:rPr>
              <w:t>5、</w:t>
            </w:r>
            <w:r>
              <w:rPr>
                <w:rFonts w:hint="eastAsia" w:ascii="SimSun" w:hAnsi="SimSun" w:eastAsia="SimSun" w:cs="SimSun"/>
                <w:spacing w:val="-3"/>
                <w:sz w:val="24"/>
                <w:lang w:val="zh-CN" w:bidi="zh-CN"/>
              </w:rPr>
              <w:t>探讨新设计的实时操作系统的局限性和改进空间，并提出未来工作的方向。</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r>
              <w:rPr>
                <w:rFonts w:hint="eastAsia" w:ascii="SimSun" w:hAnsi="SimSun" w:eastAsia="SimSun" w:cs="SimSun"/>
                <w:spacing w:val="-3"/>
                <w:sz w:val="24"/>
                <w:lang w:val="zh-CN" w:bidi="zh-CN"/>
              </w:rPr>
              <w:t>通过实现上述目标，本研究将为国内嵌入式系统领域的自主设计和创新提供有价值的参考，提升国内在嵌入式实时操作系统领域的技术实力和自主研发能力，推动国内嵌入式行业的发展。</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zh-CN" w:bidi="zh-CN"/>
              </w:rPr>
            </w:pPr>
          </w:p>
          <w:p>
            <w:pPr>
              <w:numPr>
                <w:ilvl w:val="0"/>
                <w:numId w:val="1"/>
              </w:numPr>
              <w:spacing w:line="360" w:lineRule="auto"/>
              <w:rPr>
                <w:rFonts w:ascii="SimSun" w:hAnsi="SimSun" w:cs="SimSun"/>
                <w:sz w:val="24"/>
              </w:rPr>
            </w:pPr>
            <w:r>
              <w:rPr>
                <w:rFonts w:hint="eastAsia" w:ascii="SimSun" w:hAnsi="SimSun" w:cs="SimSun"/>
                <w:sz w:val="24"/>
              </w:rPr>
              <w:t>文献综述</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嵌入式操作系统在硬件资源受限的嵌入式场景中发挥着重要作用。它的应用领域涵盖了工业控制、航空航天、医疗设备、汽车电子和智能家居等多个领域，为这些领域提供了实时性、可靠性和效能方面的支持。与其他操作系统相比，嵌入式操作系统具有实时性、可裁剪性、可靠性、体积小等特点</w:t>
            </w:r>
            <w:r>
              <w:rPr>
                <w:rFonts w:hint="eastAsia" w:ascii="SimSun" w:hAnsi="SimSun" w:cs="SimSun"/>
                <w:sz w:val="24"/>
                <w:vertAlign w:val="superscript"/>
              </w:rPr>
              <w:t>[</w:t>
            </w:r>
            <w:r>
              <w:rPr>
                <w:rFonts w:hint="eastAsia" w:ascii="SimSun" w:hAnsi="SimSun" w:cs="SimSun"/>
                <w:sz w:val="24"/>
                <w:vertAlign w:val="superscript"/>
                <w:lang w:val="en-US" w:eastAsia="zh-CN"/>
              </w:rPr>
              <w:t>1</w:t>
            </w:r>
            <w:r>
              <w:rPr>
                <w:rFonts w:hint="eastAsia" w:ascii="SimSun" w:hAnsi="SimSun" w:cs="SimSun"/>
                <w:sz w:val="24"/>
                <w:vertAlign w:val="superscript"/>
              </w:rPr>
              <w:t>]</w:t>
            </w:r>
            <w:r>
              <w:rPr>
                <w:rFonts w:hint="eastAsia" w:ascii="SimSun" w:hAnsi="SimSun" w:eastAsia="SimSun" w:cs="SimSun"/>
                <w:spacing w:val="-3"/>
                <w:sz w:val="24"/>
                <w:lang w:val="en-US" w:eastAsia="zh-CN" w:bidi="zh-CN"/>
              </w:rPr>
              <w:t>。</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在工业控制领域，嵌入式操作系统被广泛应用于自动化生产线、机械设备和工厂控制系统。它能够实时响应和处理各种传感器和执行器的输入输出，确保生产过程的稳定性和可靠性。同时，嵌入式操作系统还可以提供高度可靠的通信机制，实现设备之间的数据交换和远程监控。</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在航空航天领域，嵌入式操作系统被广泛应用于航空电子设备、导航系统和航天器控制系统。它能够处理复杂的飞行算法和导航逻辑，实时监测飞行状态并做出精确的控制决策。同时，嵌入式操作系统还需要具备高度的可靠性和容错性，以应对严苛的航空航天环境和安全要求。</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此外，嵌入式操作系统还在医疗设备、汽车电子和智能家居等领域发挥着重要作用。在医疗设备中，嵌入式操作系统能够实现实时监测和控制，确保医疗设备的安全和有效运行。在汽车电子领域，嵌入式操作系统用于管理车载系统、驾驶辅助系统和车联网功能，提供安全、智能的驾驶体验。在智能家居领域，嵌入式操作系统能够实现家庭设备的联网和智能化控制，提供便利、舒适的居家环境。</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目前国外主流的嵌入式操作系统主要有VxWorks、Linux、Windows CE三种。这三种操作系统在实时性能、开发环境和适用领域等方面存在差异。VxWorks在实时性和嵌入式调试工具方面表现突出，适用于高实时性要求的领域，但需要付费购买许可证且学习曲线较陡；Linux具有精简的内核和广泛的适用性，适合多种体系结构和嵌入式应用开发，但实时性能相对较弱且学习难度较大；Windows CE作为商用嵌入式系统，提供稳定性和可视化开发环境，但需要购买许可证，开发者的定制能力有限且对硬件资源消耗较大</w:t>
            </w:r>
            <w:r>
              <w:rPr>
                <w:rFonts w:hint="eastAsia" w:ascii="SimSun" w:hAnsi="SimSun" w:cs="SimSun"/>
                <w:sz w:val="24"/>
                <w:vertAlign w:val="superscript"/>
              </w:rPr>
              <w:t>[</w:t>
            </w:r>
            <w:r>
              <w:rPr>
                <w:rFonts w:hint="eastAsia" w:ascii="SimSun" w:hAnsi="SimSun" w:cs="SimSun"/>
                <w:sz w:val="24"/>
                <w:vertAlign w:val="superscript"/>
                <w:lang w:val="en-US" w:eastAsia="zh-CN"/>
              </w:rPr>
              <w:t>2</w:t>
            </w:r>
            <w:r>
              <w:rPr>
                <w:rFonts w:hint="eastAsia" w:ascii="SimSun" w:hAnsi="SimSun" w:cs="SimSun"/>
                <w:sz w:val="24"/>
                <w:vertAlign w:val="superscript"/>
              </w:rPr>
              <w:t>]</w:t>
            </w:r>
            <w:r>
              <w:rPr>
                <w:rFonts w:hint="eastAsia" w:ascii="SimSun" w:hAnsi="SimSun" w:eastAsia="SimSun" w:cs="SimSun"/>
                <w:spacing w:val="-3"/>
                <w:sz w:val="24"/>
                <w:lang w:val="en-US" w:eastAsia="zh-CN" w:bidi="zh-CN"/>
              </w:rPr>
              <w:t>。因此，国内迫切需要一款自主开发的轻量级嵌入式实时操作系统，它应当具备小体积、高实时性和易上手等优势。</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当前，ARM公司的Cortex系列和A系列处理器架构是嵌入式平台上的主流芯片架构。然而，与此同时，RISC-V架构也正在迅速崛起。RISC-V是一种新兴的开源精简指令集架构,由加州大学伯克利分校在2010年首次发布</w:t>
            </w:r>
            <w:r>
              <w:rPr>
                <w:rFonts w:hint="eastAsia" w:ascii="SimSun" w:hAnsi="SimSun" w:cs="SimSun"/>
                <w:sz w:val="24"/>
                <w:vertAlign w:val="superscript"/>
              </w:rPr>
              <w:t>[</w:t>
            </w:r>
            <w:r>
              <w:rPr>
                <w:rFonts w:hint="eastAsia" w:ascii="SimSun" w:hAnsi="SimSun" w:cs="SimSun"/>
                <w:sz w:val="24"/>
                <w:vertAlign w:val="superscript"/>
                <w:lang w:val="en-US" w:eastAsia="zh-CN"/>
              </w:rPr>
              <w:t>3</w:t>
            </w:r>
            <w:r>
              <w:rPr>
                <w:rFonts w:hint="eastAsia" w:ascii="SimSun" w:hAnsi="SimSun" w:cs="SimSun"/>
                <w:sz w:val="24"/>
                <w:vertAlign w:val="superscript"/>
              </w:rPr>
              <w:t>]</w:t>
            </w:r>
            <w:r>
              <w:rPr>
                <w:rFonts w:hint="eastAsia" w:ascii="SimSun" w:hAnsi="SimSun" w:eastAsia="SimSun" w:cs="SimSun"/>
                <w:spacing w:val="-3"/>
                <w:sz w:val="24"/>
                <w:lang w:val="en-US" w:eastAsia="zh-CN" w:bidi="zh-CN"/>
              </w:rPr>
              <w:t>。RISC-V架构具有开源、免费、开放和自由的特点，它的出现是为了解决现有体系架构长期发展中出现的各种问题，并满足现代信息系统设计需求和体系结构发展的要求</w:t>
            </w:r>
            <w:r>
              <w:rPr>
                <w:rFonts w:hint="eastAsia" w:ascii="SimSun" w:hAnsi="SimSun" w:cs="SimSun"/>
                <w:sz w:val="24"/>
                <w:vertAlign w:val="superscript"/>
              </w:rPr>
              <w:t>[</w:t>
            </w:r>
            <w:r>
              <w:rPr>
                <w:rFonts w:hint="eastAsia" w:ascii="SimSun" w:hAnsi="SimSun" w:cs="SimSun"/>
                <w:sz w:val="24"/>
                <w:vertAlign w:val="superscript"/>
                <w:lang w:val="en-US" w:eastAsia="zh-CN"/>
              </w:rPr>
              <w:t>4</w:t>
            </w:r>
            <w:r>
              <w:rPr>
                <w:rFonts w:hint="eastAsia" w:ascii="SimSun" w:hAnsi="SimSun" w:cs="SimSun"/>
                <w:sz w:val="24"/>
                <w:vertAlign w:val="superscript"/>
              </w:rPr>
              <w:t>]</w:t>
            </w:r>
            <w:r>
              <w:rPr>
                <w:rFonts w:hint="eastAsia" w:ascii="SimSun" w:hAnsi="SimSun" w:eastAsia="SimSun" w:cs="SimSun"/>
                <w:spacing w:val="-3"/>
                <w:sz w:val="24"/>
                <w:lang w:val="en-US" w:eastAsia="zh-CN" w:bidi="zh-CN"/>
              </w:rPr>
              <w:t>。RISC-V采用模块化设计，并提供丰富的自定义编码空间和指令集扩展能力，具备强大的系统定制化能力。与ARM相比，RISC-V的文档内容更为精简，仅有两卷329页，包括238页的指令集手册</w:t>
            </w:r>
            <w:r>
              <w:rPr>
                <w:rFonts w:hint="eastAsia" w:ascii="SimSun" w:hAnsi="SimSun" w:cs="SimSun"/>
                <w:sz w:val="24"/>
                <w:vertAlign w:val="superscript"/>
              </w:rPr>
              <w:t>[</w:t>
            </w:r>
            <w:r>
              <w:rPr>
                <w:rFonts w:hint="eastAsia" w:ascii="SimSun" w:hAnsi="SimSun" w:cs="SimSun"/>
                <w:sz w:val="24"/>
                <w:vertAlign w:val="superscript"/>
                <w:lang w:val="en-US" w:eastAsia="zh-CN"/>
              </w:rPr>
              <w:t>5</w:t>
            </w:r>
            <w:r>
              <w:rPr>
                <w:rFonts w:hint="eastAsia" w:ascii="SimSun" w:hAnsi="SimSun" w:cs="SimSun"/>
                <w:sz w:val="24"/>
                <w:vertAlign w:val="superscript"/>
              </w:rPr>
              <w:t>]</w:t>
            </w:r>
            <w:r>
              <w:rPr>
                <w:rFonts w:hint="eastAsia" w:ascii="SimSun" w:hAnsi="SimSun" w:eastAsia="SimSun" w:cs="SimSun"/>
                <w:spacing w:val="-3"/>
                <w:sz w:val="24"/>
                <w:lang w:val="en-US" w:eastAsia="zh-CN" w:bidi="zh-CN"/>
              </w:rPr>
              <w:t>和91页的特权架构手册</w:t>
            </w:r>
            <w:r>
              <w:rPr>
                <w:rFonts w:hint="eastAsia" w:ascii="SimSun" w:hAnsi="SimSun" w:cs="SimSun"/>
                <w:sz w:val="24"/>
                <w:vertAlign w:val="superscript"/>
              </w:rPr>
              <w:t>[</w:t>
            </w:r>
            <w:r>
              <w:rPr>
                <w:rFonts w:hint="eastAsia" w:ascii="SimSun" w:hAnsi="SimSun" w:cs="SimSun"/>
                <w:sz w:val="24"/>
                <w:vertAlign w:val="superscript"/>
                <w:lang w:val="en-US" w:eastAsia="zh-CN"/>
              </w:rPr>
              <w:t>6</w:t>
            </w:r>
            <w:r>
              <w:rPr>
                <w:rFonts w:hint="eastAsia" w:ascii="SimSun" w:hAnsi="SimSun" w:cs="SimSun"/>
                <w:sz w:val="24"/>
                <w:vertAlign w:val="superscript"/>
              </w:rPr>
              <w:t>]</w:t>
            </w:r>
            <w:r>
              <w:rPr>
                <w:rFonts w:hint="eastAsia" w:ascii="SimSun" w:hAnsi="SimSun" w:eastAsia="SimSun" w:cs="SimSun"/>
                <w:spacing w:val="-3"/>
                <w:sz w:val="24"/>
                <w:lang w:val="en-US" w:eastAsia="zh-CN" w:bidi="zh-CN"/>
              </w:rPr>
              <w:t>。相较于ARM冗长的手册</w:t>
            </w:r>
            <w:r>
              <w:rPr>
                <w:rFonts w:hint="eastAsia" w:ascii="SimSun" w:hAnsi="SimSun" w:cs="SimSun"/>
                <w:sz w:val="24"/>
                <w:vertAlign w:val="superscript"/>
              </w:rPr>
              <w:t>[</w:t>
            </w:r>
            <w:r>
              <w:rPr>
                <w:rFonts w:hint="eastAsia" w:ascii="SimSun" w:hAnsi="SimSun" w:cs="SimSun"/>
                <w:sz w:val="24"/>
                <w:vertAlign w:val="superscript"/>
                <w:lang w:val="en-US" w:eastAsia="zh-CN"/>
              </w:rPr>
              <w:t>7</w:t>
            </w:r>
            <w:r>
              <w:rPr>
                <w:rFonts w:hint="eastAsia" w:ascii="SimSun" w:hAnsi="SimSun" w:cs="SimSun"/>
                <w:sz w:val="24"/>
                <w:vertAlign w:val="superscript"/>
              </w:rPr>
              <w:t>]</w:t>
            </w:r>
            <w:r>
              <w:rPr>
                <w:rFonts w:hint="eastAsia" w:ascii="SimSun" w:hAnsi="SimSun" w:eastAsia="SimSun" w:cs="SimSun"/>
                <w:spacing w:val="-3"/>
                <w:sz w:val="24"/>
                <w:lang w:val="en-US" w:eastAsia="zh-CN" w:bidi="zh-CN"/>
              </w:rPr>
              <w:t>，更易于学习和上手。</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因此，基于以上优点，本课题决定基于RISC-V架构的Soc开发嵌入式实时操作系统。目前开发操作系统使用的方式主要是C语言</w:t>
            </w:r>
            <w:r>
              <w:rPr>
                <w:rFonts w:hint="eastAsia" w:ascii="SimSun" w:hAnsi="SimSun" w:cs="SimSun"/>
                <w:sz w:val="24"/>
                <w:vertAlign w:val="superscript"/>
              </w:rPr>
              <w:t>[</w:t>
            </w:r>
            <w:r>
              <w:rPr>
                <w:rFonts w:hint="eastAsia" w:ascii="SimSun" w:hAnsi="SimSun" w:cs="SimSun"/>
                <w:sz w:val="24"/>
                <w:vertAlign w:val="superscript"/>
                <w:lang w:val="en-US" w:eastAsia="zh-CN"/>
              </w:rPr>
              <w:t>8</w:t>
            </w:r>
            <w:r>
              <w:rPr>
                <w:rFonts w:hint="eastAsia" w:ascii="SimSun" w:hAnsi="SimSun" w:cs="SimSun"/>
                <w:sz w:val="24"/>
                <w:vertAlign w:val="superscript"/>
              </w:rPr>
              <w:t>]</w:t>
            </w:r>
            <w:r>
              <w:rPr>
                <w:rFonts w:hint="eastAsia" w:ascii="SimSun" w:hAnsi="SimSun" w:eastAsia="SimSun" w:cs="SimSun"/>
                <w:spacing w:val="-3"/>
                <w:sz w:val="24"/>
                <w:lang w:val="en-US" w:eastAsia="zh-CN" w:bidi="zh-CN"/>
              </w:rPr>
              <w:t>辅以少量的汇编语言。这是因为C语言可以提供较为底层的硬件控制。诸如VxWorks、FreeRTOS等知名操作系统都是由C语言开发。但C语言也存在一些安全隐患。业界表示，约70%的安全漏洞是由于内存问题</w:t>
            </w:r>
            <w:r>
              <w:rPr>
                <w:rFonts w:hint="eastAsia" w:ascii="SimSun" w:hAnsi="SimSun" w:cs="SimSun"/>
                <w:sz w:val="24"/>
                <w:vertAlign w:val="superscript"/>
              </w:rPr>
              <w:t>[</w:t>
            </w:r>
            <w:r>
              <w:rPr>
                <w:rFonts w:hint="eastAsia" w:ascii="SimSun" w:hAnsi="SimSun" w:cs="SimSun"/>
                <w:sz w:val="24"/>
                <w:vertAlign w:val="superscript"/>
                <w:lang w:val="en-US" w:eastAsia="zh-CN"/>
              </w:rPr>
              <w:t>9</w:t>
            </w:r>
            <w:r>
              <w:rPr>
                <w:rFonts w:hint="eastAsia" w:ascii="SimSun" w:hAnsi="SimSun" w:cs="SimSun"/>
                <w:sz w:val="24"/>
                <w:vertAlign w:val="superscript"/>
              </w:rPr>
              <w:t>]</w:t>
            </w:r>
            <w:r>
              <w:rPr>
                <w:rFonts w:hint="eastAsia" w:ascii="SimSun" w:hAnsi="SimSun" w:eastAsia="SimSun" w:cs="SimSun"/>
                <w:spacing w:val="-3"/>
                <w:sz w:val="24"/>
                <w:lang w:val="en-US" w:eastAsia="zh-CN" w:bidi="zh-CN"/>
              </w:rPr>
              <w:t>。这主要是因为C语言实现内存操作的方式很容易导致缓存泄漏或者控制流攻击</w:t>
            </w:r>
            <w:r>
              <w:rPr>
                <w:rFonts w:hint="eastAsia" w:ascii="SimSun" w:hAnsi="SimSun" w:cs="SimSun"/>
                <w:sz w:val="24"/>
                <w:vertAlign w:val="superscript"/>
              </w:rPr>
              <w:t>[</w:t>
            </w:r>
            <w:r>
              <w:rPr>
                <w:rFonts w:hint="eastAsia" w:ascii="SimSun" w:hAnsi="SimSun" w:cs="SimSun"/>
                <w:sz w:val="24"/>
                <w:vertAlign w:val="superscript"/>
                <w:lang w:val="en-US" w:eastAsia="zh-CN"/>
              </w:rPr>
              <w:t>10</w:t>
            </w:r>
            <w:r>
              <w:rPr>
                <w:rFonts w:hint="eastAsia" w:ascii="SimSun" w:hAnsi="SimSun" w:cs="SimSun"/>
                <w:sz w:val="24"/>
                <w:vertAlign w:val="superscript"/>
              </w:rPr>
              <w:t>]</w:t>
            </w:r>
            <w:r>
              <w:rPr>
                <w:rFonts w:hint="eastAsia" w:ascii="SimSun" w:hAnsi="SimSun" w:eastAsia="SimSun" w:cs="SimSun"/>
                <w:spacing w:val="-3"/>
                <w:sz w:val="24"/>
                <w:lang w:val="en-US" w:eastAsia="zh-CN" w:bidi="zh-CN"/>
              </w:rPr>
              <w:t>。因此，也有部分操作系统选择使用Rust语言</w:t>
            </w:r>
            <w:r>
              <w:rPr>
                <w:rFonts w:hint="eastAsia" w:ascii="SimSun" w:hAnsi="SimSun" w:cs="SimSun"/>
                <w:sz w:val="24"/>
                <w:vertAlign w:val="superscript"/>
              </w:rPr>
              <w:t>[</w:t>
            </w:r>
            <w:r>
              <w:rPr>
                <w:rFonts w:hint="eastAsia" w:ascii="SimSun" w:hAnsi="SimSun" w:cs="SimSun"/>
                <w:sz w:val="24"/>
                <w:vertAlign w:val="superscript"/>
                <w:lang w:val="en-US" w:eastAsia="zh-CN"/>
              </w:rPr>
              <w:t>11</w:t>
            </w:r>
            <w:r>
              <w:rPr>
                <w:rFonts w:hint="eastAsia" w:ascii="SimSun" w:hAnsi="SimSun" w:cs="SimSun"/>
                <w:sz w:val="24"/>
                <w:vertAlign w:val="superscript"/>
              </w:rPr>
              <w:t>]</w:t>
            </w:r>
            <w:r>
              <w:rPr>
                <w:rFonts w:hint="eastAsia" w:ascii="SimSun" w:hAnsi="SimSun" w:eastAsia="SimSun" w:cs="SimSun"/>
                <w:spacing w:val="-3"/>
                <w:sz w:val="24"/>
                <w:lang w:val="en-US" w:eastAsia="zh-CN" w:bidi="zh-CN"/>
              </w:rPr>
              <w:t>来进行编写。Rust语言是一个专注于安全和效率的开源编程语言</w:t>
            </w:r>
            <w:r>
              <w:rPr>
                <w:rFonts w:hint="eastAsia" w:ascii="SimSun" w:hAnsi="SimSun" w:cs="SimSun"/>
                <w:sz w:val="24"/>
                <w:vertAlign w:val="superscript"/>
              </w:rPr>
              <w:t>[</w:t>
            </w:r>
            <w:r>
              <w:rPr>
                <w:rFonts w:hint="eastAsia" w:ascii="SimSun" w:hAnsi="SimSun" w:cs="SimSun"/>
                <w:sz w:val="24"/>
                <w:vertAlign w:val="superscript"/>
                <w:lang w:val="en-US" w:eastAsia="zh-CN"/>
              </w:rPr>
              <w:t>12</w:t>
            </w:r>
            <w:r>
              <w:rPr>
                <w:rFonts w:hint="eastAsia" w:ascii="SimSun" w:hAnsi="SimSun" w:cs="SimSun"/>
                <w:sz w:val="24"/>
                <w:vertAlign w:val="superscript"/>
              </w:rPr>
              <w:t>]</w:t>
            </w:r>
            <w:r>
              <w:rPr>
                <w:rFonts w:hint="eastAsia" w:ascii="SimSun" w:hAnsi="SimSun" w:eastAsia="SimSun" w:cs="SimSun"/>
                <w:spacing w:val="-3"/>
                <w:sz w:val="24"/>
                <w:lang w:val="en-US" w:eastAsia="zh-CN" w:bidi="zh-CN"/>
              </w:rPr>
              <w:t>。使其适用于系统编程的原因是它没有运行时和垃圾回收机制。此外，Rust已被证明具有类型安全性和内存安全性</w:t>
            </w:r>
            <w:r>
              <w:rPr>
                <w:rFonts w:hint="eastAsia" w:ascii="SimSun" w:hAnsi="SimSun" w:cs="SimSun"/>
                <w:sz w:val="24"/>
                <w:vertAlign w:val="superscript"/>
              </w:rPr>
              <w:t>[</w:t>
            </w:r>
            <w:r>
              <w:rPr>
                <w:rFonts w:hint="eastAsia" w:ascii="SimSun" w:hAnsi="SimSun" w:cs="SimSun"/>
                <w:sz w:val="24"/>
                <w:vertAlign w:val="superscript"/>
                <w:lang w:val="en-US" w:eastAsia="zh-CN"/>
              </w:rPr>
              <w:t>13</w:t>
            </w:r>
            <w:r>
              <w:rPr>
                <w:rFonts w:hint="eastAsia" w:ascii="SimSun" w:hAnsi="SimSun" w:cs="SimSun"/>
                <w:sz w:val="24"/>
                <w:vertAlign w:val="superscript"/>
              </w:rPr>
              <w:t>]</w:t>
            </w:r>
            <w:r>
              <w:rPr>
                <w:rFonts w:hint="eastAsia" w:ascii="SimSun" w:hAnsi="SimSun" w:eastAsia="SimSun" w:cs="SimSun"/>
                <w:spacing w:val="-3"/>
                <w:sz w:val="24"/>
                <w:lang w:val="en-US" w:eastAsia="zh-CN" w:bidi="zh-CN"/>
              </w:rPr>
              <w:t>。一些由Rust编写的嵌入式操作系统有Redox、Hubris、Tock等</w:t>
            </w:r>
            <w:r>
              <w:rPr>
                <w:rFonts w:hint="eastAsia" w:ascii="SimSun" w:hAnsi="SimSun" w:cs="SimSun"/>
                <w:sz w:val="24"/>
                <w:vertAlign w:val="superscript"/>
              </w:rPr>
              <w:t>[</w:t>
            </w:r>
            <w:r>
              <w:rPr>
                <w:rFonts w:hint="eastAsia" w:ascii="SimSun" w:hAnsi="SimSun" w:cs="SimSun"/>
                <w:sz w:val="24"/>
                <w:vertAlign w:val="superscript"/>
                <w:lang w:val="en-US" w:eastAsia="zh-CN"/>
              </w:rPr>
              <w:t>14</w:t>
            </w:r>
            <w:r>
              <w:rPr>
                <w:rFonts w:hint="eastAsia" w:ascii="SimSun" w:hAnsi="SimSun" w:cs="SimSun"/>
                <w:sz w:val="24"/>
                <w:vertAlign w:val="superscript"/>
              </w:rPr>
              <w:t>]</w:t>
            </w:r>
            <w:r>
              <w:rPr>
                <w:rFonts w:hint="eastAsia" w:ascii="SimSun" w:hAnsi="SimSun" w:eastAsia="SimSun" w:cs="SimSun"/>
                <w:spacing w:val="-3"/>
                <w:sz w:val="24"/>
                <w:lang w:val="en-US" w:eastAsia="zh-CN" w:bidi="zh-CN"/>
              </w:rPr>
              <w:t>。</w:t>
            </w:r>
          </w:p>
          <w:p>
            <w:pPr>
              <w:autoSpaceDE w:val="0"/>
              <w:autoSpaceDN w:val="0"/>
              <w:spacing w:before="71" w:line="360" w:lineRule="auto"/>
              <w:ind w:left="225" w:firstLine="468" w:firstLineChars="200"/>
              <w:jc w:val="left"/>
              <w:outlineLvl w:val="2"/>
              <w:rPr>
                <w:rFonts w:hint="default"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考虑到C语言在当下操作系统中使用的广泛性以及本人对这两种语言的了解程度，最终决定使用C语言来完成本课题的开发工作。本课题将使用RISC-V汇编语言和C语言，通过RISC-V编译工具链中的GCC将源程序翻译成目标代码。该过程直接影响了处理器系统的整体性能</w:t>
            </w:r>
            <w:r>
              <w:rPr>
                <w:rFonts w:hint="eastAsia" w:ascii="SimSun" w:hAnsi="SimSun" w:cs="SimSun"/>
                <w:sz w:val="24"/>
                <w:vertAlign w:val="superscript"/>
              </w:rPr>
              <w:t>[</w:t>
            </w:r>
            <w:r>
              <w:rPr>
                <w:rFonts w:hint="eastAsia" w:ascii="SimSun" w:hAnsi="SimSun" w:cs="SimSun"/>
                <w:sz w:val="24"/>
                <w:vertAlign w:val="superscript"/>
                <w:lang w:val="en-US" w:eastAsia="zh-CN"/>
              </w:rPr>
              <w:t>15</w:t>
            </w:r>
            <w:r>
              <w:rPr>
                <w:rFonts w:hint="eastAsia" w:ascii="SimSun" w:hAnsi="SimSun" w:cs="SimSun"/>
                <w:sz w:val="24"/>
                <w:vertAlign w:val="superscript"/>
              </w:rPr>
              <w:t>]</w:t>
            </w:r>
            <w:r>
              <w:rPr>
                <w:rFonts w:hint="eastAsia" w:ascii="SimSun" w:hAnsi="SimSun" w:eastAsia="SimSun" w:cs="SimSun"/>
                <w:spacing w:val="-3"/>
                <w:sz w:val="24"/>
                <w:lang w:val="en-US" w:eastAsia="zh-CN" w:bidi="zh-CN"/>
              </w:rPr>
              <w:t>。所以要对GCC参数进行相应的优化。</w:t>
            </w:r>
          </w:p>
          <w:p>
            <w:pPr>
              <w:numPr>
                <w:ilvl w:val="0"/>
                <w:numId w:val="1"/>
              </w:numPr>
              <w:spacing w:line="360" w:lineRule="auto"/>
              <w:rPr>
                <w:rFonts w:ascii="SimSun" w:hAnsi="SimSun" w:cs="SimSun"/>
                <w:sz w:val="24"/>
              </w:rPr>
            </w:pPr>
            <w:r>
              <w:rPr>
                <w:rFonts w:hint="eastAsia" w:ascii="SimSun" w:hAnsi="SimSun" w:cs="SimSun"/>
                <w:sz w:val="24"/>
              </w:rPr>
              <w:t>参考文献</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姚锡忠.嵌入式操作系统的现状及发展趋势[J].中国新技术新产品,2009(23):38.</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刘海丹,吴砚锋.几种常用嵌入式操作系统的对比分析[J].移动通信,2012,36(S1):78-81.</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Waterman A,Lee Y,Patterson DA.The RISC-V Instruction Set Manual,Volume I:Base User-Level ISA.Vol.1.2011.</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刘畅,武延军,吴敬征等.RISC-V指令集架构研究综述[J].软件学报,2021,32(12):3992-4024.DOI:10.13328/j.cnki.jos.006490.</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Waterman A,Asanovic K.The RISC-V Instruction Set Manual,Volume I:Unprivileged ISA.Vol.1.Si Five Inc.,2021.</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Waterman A,Asanovic K,Hauser J.The RISC-V Instruction Set Manual,Volume II:Privileged Architecture.Si Five Inc.,2021.</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Arm®Architecture Reference Manual.Armv8,for A-profile architecture.ARM Developer.2021.http://developer.arm.com.jit.vpn358.com/documentation/ddi0487/latest</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Kernighan BW,Ritchie DM.The C Programming Language.Englewood Cliffs,NJ:Prentice Hall,1978.</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Thomas, G. A Proactive Approach to More Secure Code. Available online: https://msrc-blog.microsoft.com/2019/07/16/a-proactive-approach-to-more-secure-code (accessed on 22 September 2022).</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Walls, R.J.; Brown, N.F.; Le Baron, T.; Shue, C.A.; Okhravi, H.; Ward, B.C. Control-flow integrity for real-time embedded systems.In Proceedings of the 31st Euromicro Conference on Real-Time Systems (ECRTS 2019), Stuttgart, Germany, 9–12 July 2019.</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Klabnik S,Nichols C.The Rust Programming Language.2018.http://doc.rust-lang.org.jit.vpn358.com/book/</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Mozilla Welcomes the Rust Foundation. Available online: https://blog.mozilla.org/en/mozilla/mozilla-welcomes-the-rust-foundation (accessed on 22 September 2022).</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Balasubramanian, A.; Baranowski, M.S.; Burtsev, A.; Panda, A.; Rakamaric, Z.; Ryzhyk, L. System programming in rust: Beyondsafety. In Proceedings of the 16th Workshop on Hot Topics in Operating Systems, Whistler, BC, Canada, 7–10 May 2017;pp. 156–161.</w:t>
            </w:r>
          </w:p>
          <w:p>
            <w:pPr>
              <w:numPr>
                <w:ilvl w:val="0"/>
                <w:numId w:val="2"/>
              </w:numPr>
              <w:overflowPunct w:val="0"/>
              <w:adjustRightInd w:val="0"/>
              <w:snapToGrid w:val="0"/>
              <w:spacing w:line="360" w:lineRule="auto"/>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Culic, Ioana et al. “A Low-Latency Optimization of a Rust-Based Secure Operating System for Embedded Devices.” Sensors (Basel, Switzerland) 22 (2022): n. pag.</w:t>
            </w:r>
          </w:p>
          <w:p>
            <w:pPr>
              <w:numPr>
                <w:ilvl w:val="0"/>
                <w:numId w:val="2"/>
              </w:numPr>
              <w:overflowPunct w:val="0"/>
              <w:adjustRightInd w:val="0"/>
              <w:snapToGrid w:val="0"/>
              <w:spacing w:line="360" w:lineRule="auto"/>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陈欣，吴伟，陶秋铭，等.面向C4350AL处理器的GCC移植与优化[J].计算机系统应用，2015,24(9):171-175.</w:t>
            </w:r>
          </w:p>
        </w:tc>
      </w:tr>
    </w:tbl>
    <w:p>
      <w:pPr>
        <w:jc w:val="center"/>
        <w:rPr>
          <w:rFonts w:ascii="SimSun" w:hAnsi="SimSun" w:cs="SimSun"/>
          <w:b/>
          <w:bCs/>
          <w:sz w:val="36"/>
          <w:szCs w:val="36"/>
        </w:rPr>
      </w:pPr>
      <w:r>
        <w:rPr>
          <w:rFonts w:hint="eastAsia" w:ascii="SimSun" w:hAnsi="SimSun" w:cs="SimSun"/>
          <w:b/>
          <w:bCs/>
          <w:sz w:val="24"/>
        </w:rPr>
        <w:br w:type="page"/>
      </w:r>
      <w:r>
        <w:rPr>
          <w:rFonts w:hint="eastAsia" w:ascii="SimSun" w:hAnsi="SimSun" w:cs="SimSun"/>
          <w:b/>
          <w:bCs/>
          <w:sz w:val="36"/>
          <w:szCs w:val="36"/>
        </w:rPr>
        <w:t xml:space="preserve">毕 业 </w:t>
      </w:r>
      <w:r>
        <w:rPr>
          <w:rFonts w:ascii="SimSun" w:hAnsi="SimSun" w:cs="SimSun"/>
          <w:b/>
          <w:bCs/>
          <w:sz w:val="36"/>
          <w:szCs w:val="36"/>
        </w:rPr>
        <w:t>论 文（设计）</w:t>
      </w:r>
      <w:r>
        <w:rPr>
          <w:rFonts w:hint="eastAsia" w:ascii="SimSun" w:hAnsi="SimSun" w:cs="SimSun"/>
          <w:b/>
          <w:bCs/>
          <w:sz w:val="36"/>
          <w:szCs w:val="36"/>
        </w:rPr>
        <w:t xml:space="preserve"> 开 题 报 告 </w:t>
      </w:r>
    </w:p>
    <w:tbl>
      <w:tblPr>
        <w:tblStyle w:val="3"/>
        <w:tblW w:w="8819" w:type="dxa"/>
        <w:jc w:val="center"/>
        <w:tblLayout w:type="fixed"/>
        <w:tblCellMar>
          <w:top w:w="0" w:type="dxa"/>
          <w:left w:w="0" w:type="dxa"/>
          <w:bottom w:w="0" w:type="dxa"/>
          <w:right w:w="0" w:type="dxa"/>
        </w:tblCellMar>
      </w:tblPr>
      <w:tblGrid>
        <w:gridCol w:w="8819"/>
      </w:tblGrid>
      <w:tr>
        <w:tblPrEx>
          <w:tblCellMar>
            <w:top w:w="0" w:type="dxa"/>
            <w:left w:w="0" w:type="dxa"/>
            <w:bottom w:w="0" w:type="dxa"/>
            <w:right w:w="0" w:type="dxa"/>
          </w:tblCellMar>
        </w:tblPrEx>
        <w:trPr>
          <w:jc w:val="center"/>
        </w:trPr>
        <w:tc>
          <w:tcPr>
            <w:tcW w:w="8819" w:type="dxa"/>
            <w:tcBorders>
              <w:top w:val="single" w:color="000000" w:sz="6" w:space="0"/>
              <w:left w:val="single" w:color="000000" w:sz="6" w:space="0"/>
              <w:bottom w:val="single" w:color="auto" w:sz="6" w:space="0"/>
              <w:right w:val="single" w:color="000000" w:sz="6" w:space="0"/>
            </w:tcBorders>
          </w:tcPr>
          <w:p>
            <w:pPr>
              <w:pStyle w:val="6"/>
              <w:spacing w:before="156" w:beforeLines="50" w:line="360" w:lineRule="auto"/>
              <w:ind w:firstLineChars="0"/>
              <w:jc w:val="left"/>
              <w:rPr>
                <w:rFonts w:ascii="SimSun" w:hAnsi="SimSun" w:cs="SimSun"/>
                <w:szCs w:val="28"/>
              </w:rPr>
            </w:pPr>
            <w:r>
              <w:rPr>
                <w:rFonts w:hint="eastAsia" w:ascii="SimSun" w:hAnsi="SimSun" w:cs="SimSun"/>
                <w:szCs w:val="28"/>
              </w:rPr>
              <w:t>2．本课题要研究或解决的问题和拟采用的研究手段（途径）：</w:t>
            </w:r>
          </w:p>
        </w:tc>
      </w:tr>
      <w:tr>
        <w:tblPrEx>
          <w:tblCellMar>
            <w:top w:w="0" w:type="dxa"/>
            <w:left w:w="0" w:type="dxa"/>
            <w:bottom w:w="0" w:type="dxa"/>
            <w:right w:w="0" w:type="dxa"/>
          </w:tblCellMar>
        </w:tblPrEx>
        <w:trPr>
          <w:jc w:val="center"/>
        </w:trPr>
        <w:tc>
          <w:tcPr>
            <w:tcW w:w="8819" w:type="dxa"/>
            <w:tcBorders>
              <w:top w:val="single" w:color="000000" w:sz="6" w:space="0"/>
              <w:left w:val="single" w:color="000000" w:sz="6" w:space="0"/>
              <w:bottom w:val="single" w:color="auto" w:sz="6" w:space="0"/>
              <w:right w:val="single" w:color="000000" w:sz="6" w:space="0"/>
            </w:tcBorders>
          </w:tcPr>
          <w:p>
            <w:pPr>
              <w:spacing w:line="360" w:lineRule="auto"/>
              <w:jc w:val="left"/>
              <w:rPr>
                <w:rFonts w:ascii="SimSun" w:hAnsi="SimSun" w:cs="SimSun"/>
                <w:sz w:val="24"/>
              </w:rPr>
            </w:pPr>
            <w:r>
              <w:rPr>
                <w:rFonts w:hint="eastAsia" w:ascii="SimSun" w:hAnsi="SimSun" w:cs="SimSun"/>
                <w:sz w:val="24"/>
              </w:rPr>
              <w:t>一、本课题研究目标</w:t>
            </w:r>
          </w:p>
          <w:p>
            <w:p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本课题旨在在RISC-V平台上设计一个高效、可靠的嵌入式实时操作系统，以满足实时应用的需求。该操作系统应具备任务调度、中断处理、内存管理、设备驱动和通信等关键功能，同时考虑资源利用效率和响应性能。</w:t>
            </w:r>
          </w:p>
          <w:p>
            <w:pPr>
              <w:numPr>
                <w:ilvl w:val="0"/>
                <w:numId w:val="3"/>
              </w:numPr>
              <w:spacing w:line="360" w:lineRule="auto"/>
              <w:jc w:val="left"/>
              <w:rPr>
                <w:rFonts w:ascii="SimSun" w:hAnsi="SimSun" w:cs="SimSun"/>
                <w:sz w:val="24"/>
              </w:rPr>
            </w:pPr>
            <w:r>
              <w:rPr>
                <w:rFonts w:hint="eastAsia" w:ascii="SimSun" w:hAnsi="SimSun" w:cs="SimSun"/>
                <w:sz w:val="24"/>
              </w:rPr>
              <w:t>关键技术和难点</w:t>
            </w:r>
          </w:p>
          <w:p>
            <w:pPr>
              <w:numPr>
                <w:ilvl w:val="0"/>
                <w:numId w:val="4"/>
              </w:num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内存管理和保护机制：内存管理可以通过维护链表或其他数据结构来跟踪可用内存块的分配和释放。通过链表，可以有效地管理内存的分配和回收，确保内存的高效利用和避免内存泄漏。同时，利用虚拟内存技术，实现内存的隔离和保护。通过虚拟内存管理，可以限制进程之间的内存访问，防止越界访问和非法内存操作。此外，可以利用处理器提供的硬件级别的内存保护功能，来提高安全性和可靠性。</w:t>
            </w:r>
          </w:p>
          <w:p>
            <w:pPr>
              <w:numPr>
                <w:ilvl w:val="0"/>
                <w:numId w:val="4"/>
              </w:num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r>
              <w:rPr>
                <w:rFonts w:hint="eastAsia" w:ascii="SimSun" w:hAnsi="SimSun" w:eastAsia="SimSun" w:cs="SimSun"/>
                <w:spacing w:val="-3"/>
                <w:sz w:val="24"/>
                <w:lang w:val="en-US" w:eastAsia="zh-CN" w:bidi="zh-CN"/>
              </w:rPr>
              <w:t>中断处理和硬件接口：中断处理可以通过操作系统在S模式下设置中断向量表，将不同类型的中断映射到相应的中断处理函数。当发生中断时，处理器会根据中断向量表中的映射关系，将中断请求定向到相应的处理函数进行处理。在硬件接口的开发中，首先需要了解目标开发板的硬件架构和相关接口信息。然后，根据硬件规格和需求，开发相应的驱动程序来与硬件进行交互。</w:t>
            </w:r>
          </w:p>
          <w:p>
            <w:pPr>
              <w:numPr>
                <w:ilvl w:val="0"/>
                <w:numId w:val="4"/>
              </w:numPr>
              <w:autoSpaceDE w:val="0"/>
              <w:autoSpaceDN w:val="0"/>
              <w:spacing w:before="71" w:line="360" w:lineRule="auto"/>
              <w:ind w:left="225" w:firstLine="468" w:firstLineChars="200"/>
              <w:jc w:val="left"/>
              <w:outlineLvl w:val="2"/>
              <w:rPr>
                <w:rFonts w:hint="eastAsia" w:ascii="SimSun" w:hAnsi="SimSun" w:eastAsia="SimSun" w:cs="SimSun"/>
                <w:spacing w:val="-3"/>
                <w:sz w:val="24"/>
                <w:lang w:val="en-US" w:eastAsia="zh-CN" w:bidi="zh-CN"/>
              </w:rPr>
            </w:pPr>
          </w:p>
          <w:p>
            <w:pPr>
              <w:spacing w:line="360" w:lineRule="auto"/>
              <w:ind w:firstLine="482" w:firstLineChars="200"/>
              <w:rPr>
                <w:b/>
                <w:sz w:val="24"/>
              </w:rPr>
            </w:pPr>
            <w:r>
              <w:rPr>
                <w:rFonts w:hint="eastAsia"/>
                <w:b/>
                <w:color w:val="FF0000"/>
                <w:sz w:val="24"/>
              </w:rPr>
              <w:t>要求：找出那些对完成课题而言最困难、最紧要的问题，简单概述自己准备用什么技术或方法去解决这些问题。这部分只需列出最主要的几点（3-4个比较适中），每个问题用三、四行字概述即可。</w:t>
            </w:r>
          </w:p>
          <w:p>
            <w:pPr>
              <w:spacing w:line="360" w:lineRule="auto"/>
              <w:jc w:val="left"/>
              <w:rPr>
                <w:rFonts w:ascii="SimSun" w:hAnsi="SimSun" w:cs="SimSun"/>
                <w:sz w:val="24"/>
              </w:rPr>
            </w:pPr>
            <w:r>
              <w:rPr>
                <w:rFonts w:hint="eastAsia" w:ascii="SimSun" w:hAnsi="SimSun" w:cs="SimSun"/>
                <w:sz w:val="24"/>
              </w:rPr>
              <w:t>三、现有的研究基础</w:t>
            </w:r>
          </w:p>
          <w:p>
            <w:pPr>
              <w:spacing w:line="360" w:lineRule="auto"/>
              <w:ind w:firstLine="482" w:firstLineChars="200"/>
              <w:rPr>
                <w:b/>
                <w:sz w:val="24"/>
              </w:rPr>
            </w:pPr>
            <w:r>
              <w:rPr>
                <w:rFonts w:hint="eastAsia"/>
                <w:b/>
                <w:color w:val="FF0000"/>
                <w:sz w:val="24"/>
              </w:rPr>
              <w:t>要求：围绕自己的研究课题，所有与之相关的、自己过去所做过的工作（包括研读相关文献和预研部分所做的准备工作）都可以写进去，要使读者感到你有着比较好的研究基础，因此是有能力完成课题所提出的任务的。</w:t>
            </w:r>
          </w:p>
          <w:p>
            <w:pPr>
              <w:spacing w:line="360" w:lineRule="auto"/>
              <w:jc w:val="left"/>
              <w:rPr>
                <w:rFonts w:ascii="SimSun" w:hAnsi="SimSun" w:cs="SimSun"/>
                <w:sz w:val="24"/>
              </w:rPr>
            </w:pPr>
            <w:r>
              <w:rPr>
                <w:rFonts w:hint="eastAsia" w:ascii="SimSun" w:hAnsi="SimSun" w:cs="SimSun"/>
                <w:sz w:val="24"/>
              </w:rPr>
              <w:t>四、实施方案</w:t>
            </w:r>
          </w:p>
          <w:p>
            <w:pPr>
              <w:pStyle w:val="15"/>
              <w:spacing w:line="360" w:lineRule="auto"/>
              <w:ind w:firstLine="482" w:firstLineChars="200"/>
              <w:rPr>
                <w:b/>
                <w:color w:val="FF0000"/>
                <w:sz w:val="24"/>
              </w:rPr>
            </w:pPr>
            <w:r>
              <w:rPr>
                <w:rFonts w:hint="eastAsia"/>
                <w:b/>
                <w:color w:val="FF0000"/>
                <w:sz w:val="24"/>
              </w:rPr>
              <w:t>要求：该部分是开题报告最核心的部分，至少写4页以上。根据课题研究目标，在分析的基础上给出具体的实施方案。方案要按top-down的方式写，即先论述总体，再论述分项。方案中要给出自己设计的框架图及流程图，一般来说图越多，越有利于读者了解你的研究思路。对实施方案中的各个分项（或子系统或模块），要给予具体的设计描述（尽可能用图加以辅助说明），说明内容应尽可能详细，便于读者了解你解决问题的思路。</w:t>
            </w:r>
          </w:p>
          <w:p>
            <w:pPr>
              <w:pStyle w:val="15"/>
              <w:spacing w:line="360" w:lineRule="auto"/>
              <w:ind w:firstLine="482" w:firstLineChars="200"/>
              <w:rPr>
                <w:b/>
                <w:color w:val="FF0000"/>
                <w:sz w:val="24"/>
              </w:rPr>
            </w:pPr>
            <w:r>
              <w:rPr>
                <w:rFonts w:hint="eastAsia"/>
                <w:b/>
                <w:color w:val="FF0000"/>
                <w:sz w:val="24"/>
              </w:rPr>
              <w:t>如果任务是开发系统，则需先给出系统的总体结构；之后把系统进行分块（一般按子系统或模块分（数据库设计也可以作为一个模块），块数较多时可适当整合，一般3-5块较为适中）；再给出各个子系统或模块的设计方案（要有图），几个块综合起来就成为一个整体的解决方案。</w:t>
            </w:r>
          </w:p>
          <w:p>
            <w:pPr>
              <w:spacing w:line="360" w:lineRule="auto"/>
              <w:ind w:firstLine="482" w:firstLineChars="200"/>
              <w:rPr>
                <w:b/>
                <w:color w:val="FF0000"/>
                <w:sz w:val="24"/>
              </w:rPr>
            </w:pPr>
            <w:r>
              <w:rPr>
                <w:rFonts w:hint="eastAsia"/>
                <w:b/>
                <w:color w:val="FF0000"/>
                <w:sz w:val="24"/>
              </w:rPr>
              <w:t>对于每个子块，都要再细分到子子模块，并概要阐述一下这些子模块的处理方法。总的目标是能让读者感到：你提出的这个方案是精心考虑过的，在技术上是完全站得住脚的，按照你所给出的这个方案去实施，是能够完成课题所提出</w:t>
            </w:r>
            <w:r>
              <w:rPr>
                <w:b/>
                <w:color w:val="FF0000"/>
                <w:sz w:val="24"/>
              </w:rPr>
              <w:t>的任务的。</w:t>
            </w:r>
          </w:p>
          <w:p>
            <w:pPr>
              <w:spacing w:line="360" w:lineRule="auto"/>
              <w:ind w:firstLine="482" w:firstLineChars="200"/>
              <w:rPr>
                <w:b/>
                <w:color w:val="FF0000"/>
                <w:sz w:val="24"/>
              </w:rPr>
            </w:pPr>
            <w:r>
              <w:rPr>
                <w:rFonts w:hint="eastAsia"/>
                <w:b/>
                <w:color w:val="FF0000"/>
                <w:sz w:val="24"/>
              </w:rPr>
              <w:t>请特别注意：为毕业设计尽量能够符合复杂工程方面的要求，对于做系统开发的同学，这部分中必须有至少5个处理流程图满足下述条件：每个图中均有至少15个矩形处理框；对于做科学研究的同学，自己必须有创新性的算法或设计，不能仅仅是实现他人的算法。无论哪种情况，如果不满足上述要求，开题报告将不会通过。</w:t>
            </w:r>
          </w:p>
          <w:p>
            <w:pPr>
              <w:numPr>
                <w:ilvl w:val="0"/>
                <w:numId w:val="5"/>
              </w:numPr>
              <w:spacing w:line="360" w:lineRule="auto"/>
              <w:rPr>
                <w:rFonts w:ascii="SimSun" w:hAnsi="SimSun" w:cs="Arial"/>
                <w:color w:val="000000"/>
                <w:sz w:val="24"/>
              </w:rPr>
            </w:pPr>
            <w:r>
              <w:rPr>
                <w:rFonts w:hint="eastAsia" w:ascii="SimSun" w:hAnsi="SimSun" w:cs="Arial"/>
                <w:color w:val="000000"/>
                <w:sz w:val="24"/>
              </w:rPr>
              <w:t>可行性分析</w:t>
            </w:r>
          </w:p>
          <w:p>
            <w:pPr>
              <w:spacing w:line="360" w:lineRule="auto"/>
              <w:ind w:firstLine="482" w:firstLineChars="200"/>
              <w:rPr>
                <w:b/>
                <w:color w:val="FF0000"/>
                <w:sz w:val="24"/>
              </w:rPr>
            </w:pPr>
            <w:r>
              <w:rPr>
                <w:rFonts w:hint="eastAsia"/>
                <w:b/>
                <w:color w:val="FF0000"/>
                <w:sz w:val="24"/>
              </w:rPr>
              <w:t>要求：对本研究工作有利的一切主客观条件都可以写在其中，但要注意不要与第三部分现有的研究基础的内容重复。主要需说明，你的设计、实现思路为什么是可行的？对技术上可能出现的障碍，你有什么办法去克服？你准备采取何种措施，以确保本课题任务的顺利完成？总的目标仍然是让读者感到：对于完成课题所提出的任务，在主客观方面都已经不存在任何障碍了。</w:t>
            </w: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82" w:firstLineChars="200"/>
              <w:rPr>
                <w:b/>
                <w:color w:val="FF0000"/>
                <w:sz w:val="24"/>
              </w:rPr>
            </w:pPr>
          </w:p>
          <w:p>
            <w:pPr>
              <w:spacing w:line="360" w:lineRule="auto"/>
              <w:ind w:firstLine="420" w:firstLineChars="200"/>
              <w:rPr>
                <w:rFonts w:ascii="SimSun" w:hAnsi="SimSun" w:cs="SimSun"/>
                <w:szCs w:val="28"/>
              </w:rPr>
            </w:pPr>
          </w:p>
        </w:tc>
      </w:tr>
    </w:tbl>
    <w:p>
      <w:pPr>
        <w:jc w:val="center"/>
        <w:rPr>
          <w:rFonts w:ascii="SimSun" w:hAnsi="SimSun" w:cs="SimSun"/>
          <w:b/>
          <w:bCs/>
          <w:sz w:val="36"/>
          <w:szCs w:val="36"/>
        </w:rPr>
      </w:pPr>
      <w:r>
        <w:rPr>
          <w:b/>
          <w:bCs/>
          <w:sz w:val="44"/>
          <w:szCs w:val="44"/>
        </w:rPr>
        <w:br w:type="page"/>
      </w:r>
      <w:r>
        <w:rPr>
          <w:rFonts w:ascii="SimSun" w:hAnsi="SimSun" w:cs="SimSun"/>
          <w:b/>
          <w:bCs/>
          <w:sz w:val="36"/>
          <w:szCs w:val="36"/>
        </w:rPr>
        <w:t>毕 业</w:t>
      </w:r>
      <w:r>
        <w:rPr>
          <w:rFonts w:hint="eastAsia" w:ascii="SimSun" w:hAnsi="SimSun" w:cs="SimSun"/>
          <w:b/>
          <w:bCs/>
          <w:sz w:val="36"/>
          <w:szCs w:val="36"/>
        </w:rPr>
        <w:t xml:space="preserve"> </w:t>
      </w:r>
      <w:r>
        <w:rPr>
          <w:rFonts w:ascii="SimSun" w:hAnsi="SimSun" w:cs="SimSun"/>
          <w:b/>
          <w:bCs/>
          <w:sz w:val="36"/>
          <w:szCs w:val="36"/>
        </w:rPr>
        <w:t xml:space="preserve">论 文（设计） 开 题 报 告 </w:t>
      </w:r>
    </w:p>
    <w:tbl>
      <w:tblPr>
        <w:tblStyle w:val="3"/>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8820" w:type="dxa"/>
          </w:tcPr>
          <w:p>
            <w:pPr>
              <w:pStyle w:val="6"/>
              <w:spacing w:before="156" w:beforeLines="50"/>
              <w:ind w:left="0" w:firstLine="0" w:firstLineChars="0"/>
              <w:jc w:val="left"/>
              <w:rPr>
                <w:rFonts w:ascii="SimSun" w:hAnsi="SimSun"/>
              </w:rPr>
            </w:pPr>
            <w:r>
              <w:rPr>
                <w:rFonts w:hint="eastAsia" w:ascii="SimSun" w:hAnsi="SimSun"/>
                <w:b/>
                <w:bCs/>
              </w:rPr>
              <w:t>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5" w:hRule="atLeast"/>
          <w:jc w:val="center"/>
        </w:trPr>
        <w:tc>
          <w:tcPr>
            <w:tcW w:w="8820" w:type="dxa"/>
          </w:tcPr>
          <w:p>
            <w:pPr>
              <w:pStyle w:val="6"/>
              <w:spacing w:line="360" w:lineRule="auto"/>
              <w:ind w:left="0" w:firstLine="0" w:firstLineChars="0"/>
              <w:jc w:val="left"/>
              <w:rPr>
                <w:rFonts w:ascii="SimSun" w:hAnsi="SimSun"/>
              </w:rPr>
            </w:pPr>
            <w:bookmarkStart w:id="0" w:name="_GoBack"/>
            <w:r>
              <w:rPr>
                <w:rFonts w:hint="eastAsia" w:ascii="SimSun" w:hAnsi="SimSun"/>
              </w:rPr>
              <w:t>1．对“文献综述”的评语：</w:t>
            </w: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left="0" w:firstLine="0" w:firstLineChars="0"/>
              <w:jc w:val="left"/>
              <w:rPr>
                <w:rFonts w:ascii="SimSun" w:hAnsi="SimSun"/>
                <w:sz w:val="24"/>
              </w:rPr>
            </w:pPr>
          </w:p>
          <w:p>
            <w:pPr>
              <w:pStyle w:val="6"/>
              <w:spacing w:line="360" w:lineRule="auto"/>
              <w:ind w:left="0" w:firstLine="0" w:firstLineChars="0"/>
              <w:jc w:val="left"/>
              <w:rPr>
                <w:rFonts w:ascii="SimSun" w:hAnsi="SimSun"/>
                <w:sz w:val="24"/>
              </w:rPr>
            </w:pPr>
          </w:p>
          <w:p>
            <w:pPr>
              <w:pStyle w:val="6"/>
              <w:spacing w:line="360" w:lineRule="auto"/>
              <w:ind w:left="0" w:firstLine="0" w:firstLineChars="0"/>
              <w:jc w:val="left"/>
              <w:rPr>
                <w:rFonts w:ascii="SimSun" w:hAnsi="SimSun"/>
                <w:sz w:val="24"/>
              </w:rPr>
            </w:pPr>
            <w:r>
              <w:rPr>
                <w:rFonts w:hint="eastAsia" w:ascii="SimSun" w:hAnsi="SimSun"/>
              </w:rPr>
              <w:t>2．对本课题的深度、广度及工作量的意见和对论文（设计）结果的预测：</w:t>
            </w: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hangingChars="224"/>
              <w:jc w:val="left"/>
              <w:rPr>
                <w:rFonts w:ascii="SimSun" w:hAnsi="SimSun"/>
                <w:sz w:val="24"/>
              </w:rPr>
            </w:pPr>
          </w:p>
          <w:p>
            <w:pPr>
              <w:pStyle w:val="6"/>
              <w:spacing w:line="360" w:lineRule="auto"/>
              <w:ind w:left="0" w:firstLine="0" w:firstLineChars="0"/>
              <w:jc w:val="left"/>
              <w:rPr>
                <w:rFonts w:ascii="SimSun" w:hAnsi="SimSun"/>
                <w:sz w:val="24"/>
              </w:rPr>
            </w:pPr>
          </w:p>
          <w:p>
            <w:pPr>
              <w:pStyle w:val="6"/>
              <w:spacing w:line="360" w:lineRule="auto"/>
              <w:ind w:left="0" w:firstLine="0" w:firstLineChars="0"/>
              <w:jc w:val="left"/>
              <w:rPr>
                <w:rFonts w:ascii="SimSun" w:hAnsi="SimSun"/>
                <w:szCs w:val="28"/>
              </w:rPr>
            </w:pPr>
          </w:p>
          <w:p>
            <w:pPr>
              <w:pStyle w:val="6"/>
              <w:spacing w:line="360" w:lineRule="auto"/>
              <w:ind w:left="0" w:firstLine="0" w:firstLineChars="0"/>
              <w:jc w:val="left"/>
              <w:rPr>
                <w:rFonts w:ascii="SimSun" w:hAnsi="SimSun"/>
                <w:sz w:val="24"/>
              </w:rPr>
            </w:pPr>
            <w:r>
              <w:rPr>
                <w:rFonts w:ascii="SimSun" w:hAnsi="SimSun"/>
                <w:szCs w:val="28"/>
              </w:rPr>
              <w:t>3</w:t>
            </w:r>
            <w:r>
              <w:rPr>
                <w:rFonts w:hint="eastAsia" w:ascii="SimSun" w:hAnsi="SimSun"/>
                <w:szCs w:val="28"/>
              </w:rPr>
              <w:t>.是否同意开题：□同意  □不同意</w:t>
            </w:r>
          </w:p>
          <w:p>
            <w:pPr>
              <w:pStyle w:val="6"/>
              <w:spacing w:line="240" w:lineRule="auto"/>
              <w:ind w:left="0" w:firstLine="0" w:firstLineChars="0"/>
              <w:jc w:val="left"/>
              <w:rPr>
                <w:rFonts w:ascii="SimSun" w:hAnsi="SimSun"/>
                <w:u w:val="single"/>
              </w:rPr>
            </w:pPr>
            <w:r>
              <w:rPr>
                <w:rFonts w:hint="eastAsia" w:ascii="SimSun" w:hAnsi="SimSun"/>
              </w:rPr>
              <w:t>　　　　　　　　　　　　　　　　指导教师：</w:t>
            </w:r>
            <w:r>
              <w:rPr>
                <w:rFonts w:hint="eastAsia" w:ascii="SimSun" w:hAnsi="SimSun"/>
                <w:u w:val="single"/>
              </w:rPr>
              <w:t xml:space="preserve">               </w:t>
            </w:r>
          </w:p>
          <w:p>
            <w:pPr>
              <w:pStyle w:val="6"/>
              <w:spacing w:before="156" w:beforeLines="50"/>
              <w:jc w:val="right"/>
            </w:pPr>
            <w:r>
              <w:t>202</w:t>
            </w:r>
            <w:r>
              <w:rPr>
                <w:rFonts w:hint="eastAsia"/>
              </w:rPr>
              <w:t xml:space="preserve">  </w:t>
            </w:r>
            <w:r>
              <w:t>年</w:t>
            </w:r>
            <w:r>
              <w:rPr>
                <w:rFonts w:hint="eastAsia"/>
              </w:rPr>
              <w:t xml:space="preserve">  </w:t>
            </w:r>
            <w:r>
              <w:t>月</w:t>
            </w:r>
            <w:r>
              <w:rPr>
                <w:rFonts w:hint="eastAsia"/>
              </w:rPr>
              <w:t xml:space="preserve">  </w:t>
            </w:r>
            <w:r>
              <w:t>日</w:t>
            </w:r>
          </w:p>
          <w:p>
            <w:pPr>
              <w:pStyle w:val="6"/>
              <w:spacing w:line="240" w:lineRule="auto"/>
              <w:ind w:left="0" w:firstLine="0" w:firstLineChars="0"/>
              <w:jc w:val="right"/>
              <w:rPr>
                <w:b/>
                <w:bCs/>
                <w:sz w:val="21"/>
                <w:szCs w:val="21"/>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8820" w:type="dxa"/>
          </w:tcPr>
          <w:p>
            <w:pPr>
              <w:pStyle w:val="6"/>
              <w:spacing w:line="240" w:lineRule="auto"/>
              <w:ind w:left="0" w:firstLine="0" w:firstLineChars="0"/>
              <w:jc w:val="left"/>
              <w:rPr>
                <w:rFonts w:ascii="SimSun" w:hAnsi="SimSun"/>
              </w:rPr>
            </w:pPr>
            <w:r>
              <w:rPr>
                <w:rFonts w:hint="eastAsia" w:ascii="SimSun" w:hAnsi="SimSun"/>
              </w:rPr>
              <w:t>所在专业审查意见：</w:t>
            </w:r>
          </w:p>
          <w:p>
            <w:pPr>
              <w:pStyle w:val="6"/>
              <w:spacing w:line="300" w:lineRule="auto"/>
              <w:ind w:left="0" w:firstLine="0" w:firstLineChars="0"/>
              <w:jc w:val="left"/>
              <w:rPr>
                <w:rFonts w:ascii="SimSun" w:hAnsi="SimSun"/>
                <w:sz w:val="21"/>
                <w:szCs w:val="21"/>
              </w:rPr>
            </w:pPr>
          </w:p>
          <w:p>
            <w:pPr>
              <w:pStyle w:val="6"/>
              <w:spacing w:line="300" w:lineRule="auto"/>
              <w:ind w:left="0" w:firstLine="0" w:firstLineChars="0"/>
              <w:jc w:val="left"/>
              <w:rPr>
                <w:rFonts w:ascii="SimSun" w:hAnsi="SimSun"/>
                <w:sz w:val="21"/>
                <w:szCs w:val="21"/>
              </w:rPr>
            </w:pPr>
          </w:p>
          <w:p>
            <w:pPr>
              <w:pStyle w:val="6"/>
              <w:spacing w:line="300" w:lineRule="auto"/>
              <w:ind w:left="0" w:firstLine="0" w:firstLineChars="0"/>
              <w:jc w:val="left"/>
              <w:rPr>
                <w:rFonts w:ascii="SimSun" w:hAnsi="SimSun"/>
                <w:sz w:val="21"/>
                <w:szCs w:val="21"/>
              </w:rPr>
            </w:pPr>
          </w:p>
          <w:p>
            <w:pPr>
              <w:pStyle w:val="6"/>
              <w:tabs>
                <w:tab w:val="left" w:pos="4572"/>
              </w:tabs>
              <w:spacing w:line="440" w:lineRule="exact"/>
              <w:ind w:left="0" w:firstLine="0" w:firstLineChars="0"/>
              <w:jc w:val="left"/>
              <w:rPr>
                <w:rFonts w:ascii="SimSun" w:hAnsi="SimSun"/>
                <w:u w:val="single"/>
              </w:rPr>
            </w:pPr>
            <w:r>
              <w:rPr>
                <w:rFonts w:hint="eastAsia" w:ascii="SimSun" w:hAnsi="SimSun"/>
              </w:rPr>
              <w:t>　　　　　　　　　　　　　　　　负责人：</w:t>
            </w:r>
            <w:r>
              <w:rPr>
                <w:rFonts w:hint="eastAsia" w:ascii="SimSun" w:hAnsi="SimSun"/>
                <w:u w:val="single"/>
              </w:rPr>
              <w:t xml:space="preserve">               </w:t>
            </w:r>
          </w:p>
          <w:p>
            <w:pPr>
              <w:pStyle w:val="6"/>
              <w:spacing w:before="156" w:beforeLines="50"/>
              <w:jc w:val="right"/>
            </w:pPr>
            <w:r>
              <w:t>202</w:t>
            </w:r>
            <w:r>
              <w:rPr>
                <w:rFonts w:hint="eastAsia"/>
              </w:rPr>
              <w:t xml:space="preserve">  </w:t>
            </w:r>
            <w:r>
              <w:t>年</w:t>
            </w:r>
            <w:r>
              <w:rPr>
                <w:rFonts w:hint="eastAsia"/>
              </w:rPr>
              <w:t xml:space="preserve">  </w:t>
            </w:r>
            <w:r>
              <w:t>月</w:t>
            </w:r>
            <w:r>
              <w:rPr>
                <w:rFonts w:hint="eastAsia"/>
              </w:rPr>
              <w:t xml:space="preserve">  </w:t>
            </w:r>
            <w:r>
              <w:t>日</w:t>
            </w:r>
          </w:p>
          <w:p>
            <w:pPr>
              <w:pStyle w:val="6"/>
              <w:spacing w:before="156" w:beforeLines="50"/>
              <w:jc w:val="right"/>
              <w:rPr>
                <w:rFonts w:ascii="SimSun" w:hAnsi="SimSun"/>
              </w:rPr>
            </w:pPr>
          </w:p>
        </w:tc>
      </w:tr>
    </w:tbl>
    <w:p/>
    <w:sectPr>
      <w:pgSz w:w="11906" w:h="16838"/>
      <w:pgMar w:top="1134" w:right="1797" w:bottom="1134"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icrosoft YaHei UI">
    <w:altName w:val="Droid Sans Fallback"/>
    <w:panose1 w:val="020B0503020204020204"/>
    <w:charset w:val="86"/>
    <w:family w:val="swiss"/>
    <w:pitch w:val="default"/>
    <w:sig w:usb0="00000000" w:usb1="00000000" w:usb2="00000016" w:usb3="00000000" w:csb0="0004001F" w:csb1="00000000"/>
  </w:font>
  <w:font w:name="方正大标宋简体">
    <w:altName w:val="Droid Sans Fallback"/>
    <w:panose1 w:val="00000000000000000000"/>
    <w:charset w:val="86"/>
    <w:family w:val="auto"/>
    <w:pitch w:val="default"/>
    <w:sig w:usb0="00000000" w:usb1="00000000" w:usb2="00000010" w:usb3="00000000" w:csb0="00040000" w:csb1="00000000"/>
  </w:font>
  <w:font w:name="黑体">
    <w:altName w:val="Droid Sans Fallback"/>
    <w:panose1 w:val="02010609060101010101"/>
    <w:charset w:val="86"/>
    <w:family w:val="modern"/>
    <w:pitch w:val="default"/>
    <w:sig w:usb0="00000000" w:usb1="00000000" w:usb2="00000016" w:usb3="00000000" w:csb0="00040001" w:csb1="00000000"/>
  </w:font>
  <w:font w:name="楷体_GB2312">
    <w:altName w:val="Droid Sans Fallback"/>
    <w:panose1 w:val="00000000000000000000"/>
    <w:charset w:val="86"/>
    <w:family w:val="modern"/>
    <w:pitch w:val="default"/>
    <w:sig w:usb0="00000000" w:usb1="00000000" w:usb2="00000010" w:usb3="00000000" w:csb0="00040000" w:csb1="00000000"/>
  </w:font>
  <w:font w:name="仿宋_GB2312">
    <w:altName w:val="Droid Sans Fallback"/>
    <w:panose1 w:val="00000000000000000000"/>
    <w:charset w:val="86"/>
    <w:family w:val="modern"/>
    <w:pitch w:val="default"/>
    <w:sig w:usb0="00000000" w:usb1="00000000" w:usb2="00000010" w:usb3="00000000" w:csb0="00040000" w:csb1="00000000"/>
  </w:font>
  <w:font w:name="AR PL UKai CN">
    <w:panose1 w:val="02000503000000000000"/>
    <w:charset w:val="86"/>
    <w:family w:val="auto"/>
    <w:pitch w:val="default"/>
    <w:sig w:usb0="A00002FF" w:usb1="3ACFFDFF" w:usb2="00000036" w:usb3="00000000" w:csb0="2016009F" w:csb1="DFD70000"/>
  </w:font>
  <w:font w:name="Ubuntu">
    <w:panose1 w:val="020B0504030602030204"/>
    <w:charset w:val="00"/>
    <w:family w:val="auto"/>
    <w:pitch w:val="default"/>
    <w:sig w:usb0="E00002FF" w:usb1="5000205B" w:usb2="00000000" w:usb3="00000000" w:csb0="2000009F" w:csb1="5601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FF496F"/>
    <w:multiLevelType w:val="singleLevel"/>
    <w:tmpl w:val="B1FF496F"/>
    <w:lvl w:ilvl="0" w:tentative="0">
      <w:start w:val="1"/>
      <w:numFmt w:val="decimal"/>
      <w:suff w:val="space"/>
      <w:lvlText w:val="[%1]"/>
      <w:lvlJc w:val="left"/>
    </w:lvl>
  </w:abstractNum>
  <w:abstractNum w:abstractNumId="1">
    <w:nsid w:val="F5FF66C6"/>
    <w:multiLevelType w:val="singleLevel"/>
    <w:tmpl w:val="F5FF66C6"/>
    <w:lvl w:ilvl="0" w:tentative="0">
      <w:start w:val="1"/>
      <w:numFmt w:val="decimal"/>
      <w:suff w:val="nothing"/>
      <w:lvlText w:val="%1、"/>
      <w:lvlJc w:val="left"/>
    </w:lvl>
  </w:abstractNum>
  <w:abstractNum w:abstractNumId="2">
    <w:nsid w:val="54643C8D"/>
    <w:multiLevelType w:val="singleLevel"/>
    <w:tmpl w:val="54643C8D"/>
    <w:lvl w:ilvl="0" w:tentative="0">
      <w:start w:val="1"/>
      <w:numFmt w:val="chineseCounting"/>
      <w:suff w:val="nothing"/>
      <w:lvlText w:val="%1、"/>
      <w:lvlJc w:val="left"/>
    </w:lvl>
  </w:abstractNum>
  <w:abstractNum w:abstractNumId="3">
    <w:nsid w:val="568089D6"/>
    <w:multiLevelType w:val="singleLevel"/>
    <w:tmpl w:val="568089D6"/>
    <w:lvl w:ilvl="0" w:tentative="0">
      <w:start w:val="2"/>
      <w:numFmt w:val="chineseCounting"/>
      <w:suff w:val="nothing"/>
      <w:lvlText w:val="%1、"/>
      <w:lvlJc w:val="left"/>
    </w:lvl>
  </w:abstractNum>
  <w:abstractNum w:abstractNumId="4">
    <w:nsid w:val="56809651"/>
    <w:multiLevelType w:val="singleLevel"/>
    <w:tmpl w:val="56809651"/>
    <w:lvl w:ilvl="0" w:tentative="0">
      <w:start w:val="5"/>
      <w:numFmt w:val="chineseCounting"/>
      <w:suff w:val="nothing"/>
      <w:lvlText w:val="%1、"/>
      <w:lvlJc w:val="left"/>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D4E"/>
    <w:rsid w:val="00044291"/>
    <w:rsid w:val="00055FE0"/>
    <w:rsid w:val="00061E76"/>
    <w:rsid w:val="00064888"/>
    <w:rsid w:val="00064B0B"/>
    <w:rsid w:val="000656F0"/>
    <w:rsid w:val="00066ACA"/>
    <w:rsid w:val="00086D3D"/>
    <w:rsid w:val="00091535"/>
    <w:rsid w:val="00095C5E"/>
    <w:rsid w:val="000C5896"/>
    <w:rsid w:val="000C6029"/>
    <w:rsid w:val="000E1BA0"/>
    <w:rsid w:val="00106A2D"/>
    <w:rsid w:val="00116829"/>
    <w:rsid w:val="0013510E"/>
    <w:rsid w:val="00157386"/>
    <w:rsid w:val="001613D9"/>
    <w:rsid w:val="00172A27"/>
    <w:rsid w:val="001C6836"/>
    <w:rsid w:val="001D1CB5"/>
    <w:rsid w:val="001D38D9"/>
    <w:rsid w:val="00210E03"/>
    <w:rsid w:val="00285BBF"/>
    <w:rsid w:val="002A756D"/>
    <w:rsid w:val="002C76B3"/>
    <w:rsid w:val="002E0034"/>
    <w:rsid w:val="002F183B"/>
    <w:rsid w:val="00316BD4"/>
    <w:rsid w:val="003644FF"/>
    <w:rsid w:val="00372F5C"/>
    <w:rsid w:val="003C08B8"/>
    <w:rsid w:val="003C3BFB"/>
    <w:rsid w:val="003E702A"/>
    <w:rsid w:val="003F0FA9"/>
    <w:rsid w:val="004074C3"/>
    <w:rsid w:val="00423255"/>
    <w:rsid w:val="0044157E"/>
    <w:rsid w:val="004570E6"/>
    <w:rsid w:val="00473C2A"/>
    <w:rsid w:val="00495A84"/>
    <w:rsid w:val="004A0D09"/>
    <w:rsid w:val="005B1583"/>
    <w:rsid w:val="005C2890"/>
    <w:rsid w:val="005C5CD7"/>
    <w:rsid w:val="005D1A6B"/>
    <w:rsid w:val="00605C9B"/>
    <w:rsid w:val="00631B54"/>
    <w:rsid w:val="006335C9"/>
    <w:rsid w:val="00640064"/>
    <w:rsid w:val="006450E6"/>
    <w:rsid w:val="00657818"/>
    <w:rsid w:val="006631B2"/>
    <w:rsid w:val="006D061E"/>
    <w:rsid w:val="006F2DF9"/>
    <w:rsid w:val="00703E37"/>
    <w:rsid w:val="00705E89"/>
    <w:rsid w:val="00713CA8"/>
    <w:rsid w:val="00730957"/>
    <w:rsid w:val="007522BB"/>
    <w:rsid w:val="007619B9"/>
    <w:rsid w:val="007C040E"/>
    <w:rsid w:val="007C4914"/>
    <w:rsid w:val="007D0A85"/>
    <w:rsid w:val="008136B8"/>
    <w:rsid w:val="0081400C"/>
    <w:rsid w:val="008243DC"/>
    <w:rsid w:val="00852098"/>
    <w:rsid w:val="00854FAC"/>
    <w:rsid w:val="008555B4"/>
    <w:rsid w:val="008A773D"/>
    <w:rsid w:val="008C51AD"/>
    <w:rsid w:val="008F6104"/>
    <w:rsid w:val="00934EF9"/>
    <w:rsid w:val="009361EE"/>
    <w:rsid w:val="00946407"/>
    <w:rsid w:val="00970574"/>
    <w:rsid w:val="009925BB"/>
    <w:rsid w:val="009B30E4"/>
    <w:rsid w:val="009C5D46"/>
    <w:rsid w:val="009D675D"/>
    <w:rsid w:val="009F451C"/>
    <w:rsid w:val="00A35E0B"/>
    <w:rsid w:val="00A54035"/>
    <w:rsid w:val="00A61E42"/>
    <w:rsid w:val="00A964FE"/>
    <w:rsid w:val="00AA7BE4"/>
    <w:rsid w:val="00AB54D7"/>
    <w:rsid w:val="00AB6A2C"/>
    <w:rsid w:val="00AF583C"/>
    <w:rsid w:val="00B359E7"/>
    <w:rsid w:val="00B46CEC"/>
    <w:rsid w:val="00B542CC"/>
    <w:rsid w:val="00B600EE"/>
    <w:rsid w:val="00B614C4"/>
    <w:rsid w:val="00BA4203"/>
    <w:rsid w:val="00BC3E34"/>
    <w:rsid w:val="00BF3331"/>
    <w:rsid w:val="00BF37BF"/>
    <w:rsid w:val="00C22F92"/>
    <w:rsid w:val="00C27599"/>
    <w:rsid w:val="00CA0CB4"/>
    <w:rsid w:val="00D009E4"/>
    <w:rsid w:val="00D20268"/>
    <w:rsid w:val="00D23E63"/>
    <w:rsid w:val="00D73D9B"/>
    <w:rsid w:val="00DA6F04"/>
    <w:rsid w:val="00DE4640"/>
    <w:rsid w:val="00E812CF"/>
    <w:rsid w:val="00E92E88"/>
    <w:rsid w:val="00EA2735"/>
    <w:rsid w:val="00EA3D1C"/>
    <w:rsid w:val="00EB75F3"/>
    <w:rsid w:val="00EE712B"/>
    <w:rsid w:val="00F30D12"/>
    <w:rsid w:val="00F70430"/>
    <w:rsid w:val="00FA0A2E"/>
    <w:rsid w:val="00FA23C2"/>
    <w:rsid w:val="00FB4532"/>
    <w:rsid w:val="00FE628D"/>
    <w:rsid w:val="015E034F"/>
    <w:rsid w:val="02AB476E"/>
    <w:rsid w:val="02D45932"/>
    <w:rsid w:val="034E307D"/>
    <w:rsid w:val="063F7B4D"/>
    <w:rsid w:val="072167DF"/>
    <w:rsid w:val="07B92C3C"/>
    <w:rsid w:val="08F97D45"/>
    <w:rsid w:val="0A3906D2"/>
    <w:rsid w:val="0E914AF4"/>
    <w:rsid w:val="0FE88217"/>
    <w:rsid w:val="10517053"/>
    <w:rsid w:val="13C80904"/>
    <w:rsid w:val="149B08DC"/>
    <w:rsid w:val="1A9234A5"/>
    <w:rsid w:val="1B7A59A1"/>
    <w:rsid w:val="1D021CC9"/>
    <w:rsid w:val="1D2441A4"/>
    <w:rsid w:val="1DCD4EF1"/>
    <w:rsid w:val="1E211D83"/>
    <w:rsid w:val="1F8345C2"/>
    <w:rsid w:val="218E591C"/>
    <w:rsid w:val="258A19A4"/>
    <w:rsid w:val="25C40884"/>
    <w:rsid w:val="25DB04AA"/>
    <w:rsid w:val="2649655F"/>
    <w:rsid w:val="26694887"/>
    <w:rsid w:val="27D257DB"/>
    <w:rsid w:val="2891771E"/>
    <w:rsid w:val="29F22864"/>
    <w:rsid w:val="2BCA6504"/>
    <w:rsid w:val="2CFE6F5D"/>
    <w:rsid w:val="2D974F5D"/>
    <w:rsid w:val="2DAE12FF"/>
    <w:rsid w:val="333E321F"/>
    <w:rsid w:val="337A6892"/>
    <w:rsid w:val="349537D0"/>
    <w:rsid w:val="3535115B"/>
    <w:rsid w:val="353942DE"/>
    <w:rsid w:val="35BA5B31"/>
    <w:rsid w:val="38BE0728"/>
    <w:rsid w:val="39661E3A"/>
    <w:rsid w:val="3B3458AE"/>
    <w:rsid w:val="3BAE2FF9"/>
    <w:rsid w:val="3DFEE427"/>
    <w:rsid w:val="3EE427BB"/>
    <w:rsid w:val="3F37076A"/>
    <w:rsid w:val="416702DC"/>
    <w:rsid w:val="41991DB0"/>
    <w:rsid w:val="427E7AA4"/>
    <w:rsid w:val="42B22221"/>
    <w:rsid w:val="470A1C4C"/>
    <w:rsid w:val="48D5178D"/>
    <w:rsid w:val="4ABB612A"/>
    <w:rsid w:val="4C205671"/>
    <w:rsid w:val="4DBC6717"/>
    <w:rsid w:val="4E2415BF"/>
    <w:rsid w:val="4FD39B05"/>
    <w:rsid w:val="50914F3C"/>
    <w:rsid w:val="517B61BE"/>
    <w:rsid w:val="5277735B"/>
    <w:rsid w:val="55B6C60A"/>
    <w:rsid w:val="55CC73D2"/>
    <w:rsid w:val="564C5721"/>
    <w:rsid w:val="564E44A8"/>
    <w:rsid w:val="56AD7D44"/>
    <w:rsid w:val="58633B93"/>
    <w:rsid w:val="58C231ED"/>
    <w:rsid w:val="58E80569"/>
    <w:rsid w:val="59C524D5"/>
    <w:rsid w:val="5A384A12"/>
    <w:rsid w:val="5B5828EC"/>
    <w:rsid w:val="5B7DCF27"/>
    <w:rsid w:val="5CD4565B"/>
    <w:rsid w:val="5D7B386B"/>
    <w:rsid w:val="5E464238"/>
    <w:rsid w:val="5EFEC9F0"/>
    <w:rsid w:val="5F274BAB"/>
    <w:rsid w:val="614D1FB2"/>
    <w:rsid w:val="618E081D"/>
    <w:rsid w:val="658D32AB"/>
    <w:rsid w:val="67B03BCE"/>
    <w:rsid w:val="69E676CD"/>
    <w:rsid w:val="69F95069"/>
    <w:rsid w:val="6A7327B4"/>
    <w:rsid w:val="6B9B5A9A"/>
    <w:rsid w:val="6C75797B"/>
    <w:rsid w:val="6DF75731"/>
    <w:rsid w:val="6F483FA1"/>
    <w:rsid w:val="6FFEF9D0"/>
    <w:rsid w:val="72E75711"/>
    <w:rsid w:val="76450616"/>
    <w:rsid w:val="78054D74"/>
    <w:rsid w:val="79C90F01"/>
    <w:rsid w:val="7BC6579F"/>
    <w:rsid w:val="7BFEE682"/>
    <w:rsid w:val="7C3847D9"/>
    <w:rsid w:val="7C823954"/>
    <w:rsid w:val="7CAC6D16"/>
    <w:rsid w:val="7EE60BBF"/>
    <w:rsid w:val="7EFE4F69"/>
    <w:rsid w:val="7FEF97A8"/>
    <w:rsid w:val="7FF796C8"/>
    <w:rsid w:val="7FFA04C2"/>
    <w:rsid w:val="7FFB5C43"/>
    <w:rsid w:val="ADFD6FCB"/>
    <w:rsid w:val="CFCA8C02"/>
    <w:rsid w:val="D193F072"/>
    <w:rsid w:val="D5BD278A"/>
    <w:rsid w:val="D70D8946"/>
    <w:rsid w:val="DFDFBF2A"/>
    <w:rsid w:val="DFE51091"/>
    <w:rsid w:val="EDDDFBC2"/>
    <w:rsid w:val="EDF915F6"/>
    <w:rsid w:val="F76B2D45"/>
    <w:rsid w:val="F7DB2B1E"/>
    <w:rsid w:val="F9CF9ABE"/>
    <w:rsid w:val="FBD4D542"/>
    <w:rsid w:val="FBDAA244"/>
    <w:rsid w:val="FDA50854"/>
    <w:rsid w:val="FE7FE38C"/>
    <w:rsid w:val="FEFFC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26"/>
    <w:semiHidden/>
    <w:unhideWhenUsed/>
    <w:uiPriority w:val="99"/>
    <w:rPr>
      <w:sz w:val="18"/>
      <w:szCs w:val="18"/>
    </w:rPr>
  </w:style>
  <w:style w:type="paragraph" w:styleId="5">
    <w:name w:val="Body Text"/>
    <w:basedOn w:val="1"/>
    <w:qFormat/>
    <w:uiPriority w:val="0"/>
    <w:pPr>
      <w:jc w:val="center"/>
    </w:pPr>
    <w:rPr>
      <w:rFonts w:eastAsia="方正大标宋简体"/>
      <w:sz w:val="76"/>
    </w:rPr>
  </w:style>
  <w:style w:type="paragraph" w:styleId="6">
    <w:name w:val="Body Text Indent"/>
    <w:basedOn w:val="1"/>
    <w:link w:val="17"/>
    <w:uiPriority w:val="0"/>
    <w:pPr>
      <w:spacing w:line="360" w:lineRule="exact"/>
      <w:ind w:left="538" w:hanging="538" w:hangingChars="192"/>
    </w:pPr>
    <w:rPr>
      <w:sz w:val="28"/>
    </w:rPr>
  </w:style>
  <w:style w:type="paragraph" w:styleId="7">
    <w:name w:val="Body Text Indent 3"/>
    <w:basedOn w:val="1"/>
    <w:link w:val="19"/>
    <w:uiPriority w:val="0"/>
    <w:pPr>
      <w:spacing w:after="120"/>
      <w:ind w:left="420" w:leftChars="200"/>
    </w:pPr>
    <w:rPr>
      <w:sz w:val="16"/>
      <w:szCs w:val="16"/>
    </w:rPr>
  </w:style>
  <w:style w:type="paragraph" w:styleId="8">
    <w:name w:val="Date"/>
    <w:basedOn w:val="1"/>
    <w:next w:val="1"/>
    <w:uiPriority w:val="0"/>
    <w:pPr>
      <w:ind w:left="100" w:leftChars="2500"/>
    </w:pPr>
  </w:style>
  <w:style w:type="paragraph" w:styleId="9">
    <w:name w:val="Document Map"/>
    <w:basedOn w:val="1"/>
    <w:link w:val="18"/>
    <w:unhideWhenUsed/>
    <w:uiPriority w:val="99"/>
    <w:rPr>
      <w:rFonts w:ascii="Microsoft YaHei UI" w:eastAsia="Microsoft YaHei UI"/>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link w:val="20"/>
    <w:uiPriority w:val="0"/>
    <w:pPr>
      <w:pBdr>
        <w:bottom w:val="single" w:color="auto" w:sz="6" w:space="1"/>
      </w:pBdr>
      <w:tabs>
        <w:tab w:val="center" w:pos="4153"/>
        <w:tab w:val="right" w:pos="8306"/>
      </w:tabs>
      <w:snapToGrid w:val="0"/>
      <w:jc w:val="center"/>
    </w:pPr>
    <w:rPr>
      <w:sz w:val="18"/>
      <w:szCs w:val="18"/>
    </w:rPr>
  </w:style>
  <w:style w:type="character" w:styleId="12">
    <w:name w:val="Hyperlink"/>
    <w:qFormat/>
    <w:uiPriority w:val="0"/>
    <w:rPr>
      <w:color w:val="0000FF"/>
      <w:u w:val="single"/>
    </w:rPr>
  </w:style>
  <w:style w:type="paragraph" w:styleId="13">
    <w:name w:val="Normal (Web)"/>
    <w:basedOn w:val="1"/>
    <w:uiPriority w:val="0"/>
    <w:pPr>
      <w:widowControl/>
      <w:spacing w:before="100" w:beforeAutospacing="1" w:after="100" w:afterAutospacing="1"/>
      <w:jc w:val="left"/>
    </w:pPr>
    <w:rPr>
      <w:rFonts w:ascii="SimSun" w:hAnsi="SimSun"/>
      <w:kern w:val="0"/>
      <w:sz w:val="24"/>
    </w:rPr>
  </w:style>
  <w:style w:type="character" w:styleId="14">
    <w:name w:val="page number"/>
    <w:basedOn w:val="2"/>
    <w:unhideWhenUsed/>
    <w:uiPriority w:val="99"/>
  </w:style>
  <w:style w:type="paragraph" w:styleId="15">
    <w:name w:val="Plain Text"/>
    <w:basedOn w:val="1"/>
    <w:uiPriority w:val="0"/>
    <w:rPr>
      <w:rFonts w:ascii="SimSun" w:hAnsi="Courier New"/>
      <w:szCs w:val="20"/>
    </w:rPr>
  </w:style>
  <w:style w:type="character" w:styleId="16">
    <w:name w:val="Strong"/>
    <w:qFormat/>
    <w:uiPriority w:val="0"/>
    <w:rPr>
      <w:b/>
      <w:bCs/>
    </w:rPr>
  </w:style>
  <w:style w:type="character" w:customStyle="1" w:styleId="17">
    <w:name w:val="正文文本缩进 字符"/>
    <w:link w:val="6"/>
    <w:uiPriority w:val="0"/>
    <w:rPr>
      <w:rFonts w:eastAsia="SimSun"/>
      <w:kern w:val="2"/>
      <w:sz w:val="28"/>
      <w:szCs w:val="24"/>
      <w:lang w:val="en-US" w:eastAsia="zh-CN" w:bidi="ar-SA"/>
    </w:rPr>
  </w:style>
  <w:style w:type="character" w:customStyle="1" w:styleId="18">
    <w:name w:val="文档结构图 字符"/>
    <w:link w:val="9"/>
    <w:semiHidden/>
    <w:uiPriority w:val="99"/>
    <w:rPr>
      <w:rFonts w:ascii="Microsoft YaHei UI" w:eastAsia="Microsoft YaHei UI"/>
      <w:kern w:val="2"/>
      <w:sz w:val="18"/>
      <w:szCs w:val="18"/>
    </w:rPr>
  </w:style>
  <w:style w:type="character" w:customStyle="1" w:styleId="19">
    <w:name w:val="正文文本缩进 3 字符"/>
    <w:link w:val="7"/>
    <w:uiPriority w:val="0"/>
    <w:rPr>
      <w:kern w:val="2"/>
      <w:sz w:val="16"/>
      <w:szCs w:val="16"/>
    </w:rPr>
  </w:style>
  <w:style w:type="character" w:customStyle="1" w:styleId="20">
    <w:name w:val="页眉 字符"/>
    <w:link w:val="11"/>
    <w:qFormat/>
    <w:uiPriority w:val="0"/>
    <w:rPr>
      <w:kern w:val="2"/>
      <w:sz w:val="18"/>
      <w:szCs w:val="18"/>
    </w:rPr>
  </w:style>
  <w:style w:type="paragraph" w:customStyle="1" w:styleId="21">
    <w:name w:val="p0"/>
    <w:basedOn w:val="1"/>
    <w:uiPriority w:val="0"/>
    <w:pPr>
      <w:widowControl/>
    </w:pPr>
    <w:rPr>
      <w:kern w:val="0"/>
      <w:szCs w:val="21"/>
    </w:rPr>
  </w:style>
  <w:style w:type="paragraph" w:customStyle="1" w:styleId="22">
    <w:name w:val="默认段落字体 Para Char Char Char Char"/>
    <w:basedOn w:val="1"/>
    <w:uiPriority w:val="0"/>
  </w:style>
  <w:style w:type="paragraph" w:customStyle="1" w:styleId="23">
    <w:name w:val="Default"/>
    <w:uiPriority w:val="0"/>
    <w:pPr>
      <w:widowControl w:val="0"/>
      <w:autoSpaceDE w:val="0"/>
      <w:autoSpaceDN w:val="0"/>
      <w:adjustRightInd w:val="0"/>
    </w:pPr>
    <w:rPr>
      <w:rFonts w:ascii="Times New Roman" w:hAnsi="Times New Roman" w:eastAsia="SimSun" w:cs="Times New Roman"/>
      <w:color w:val="000000"/>
      <w:sz w:val="24"/>
      <w:szCs w:val="24"/>
      <w:lang w:val="en-US" w:eastAsia="zh-CN" w:bidi="ar-SA"/>
    </w:rPr>
  </w:style>
  <w:style w:type="paragraph" w:styleId="24">
    <w:name w:val="List Paragraph"/>
    <w:basedOn w:val="1"/>
    <w:qFormat/>
    <w:uiPriority w:val="34"/>
    <w:pPr>
      <w:ind w:firstLine="420" w:firstLineChars="200"/>
    </w:pPr>
    <w:rPr>
      <w:rFonts w:ascii="Calibri" w:hAnsi="Calibri"/>
      <w:szCs w:val="22"/>
    </w:rPr>
  </w:style>
  <w:style w:type="paragraph" w:customStyle="1" w:styleId="25">
    <w:name w:val="Char"/>
    <w:basedOn w:val="9"/>
    <w:uiPriority w:val="0"/>
    <w:pPr>
      <w:shd w:val="clear" w:color="auto" w:fill="000080"/>
    </w:pPr>
    <w:rPr>
      <w:rFonts w:ascii="Times New Roman" w:eastAsia="SimSun"/>
      <w:sz w:val="21"/>
      <w:szCs w:val="24"/>
    </w:rPr>
  </w:style>
  <w:style w:type="character" w:customStyle="1" w:styleId="26">
    <w:name w:val="批注框文本 字符"/>
    <w:basedOn w:val="2"/>
    <w:link w:val="4"/>
    <w:semiHidden/>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555</Words>
  <Characters>3166</Characters>
  <Lines>26</Lines>
  <Paragraphs>7</Paragraphs>
  <TotalTime>2999</TotalTime>
  <ScaleCrop>false</ScaleCrop>
  <LinksUpToDate>false</LinksUpToDate>
  <CharactersWithSpaces>3714</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2018-11-14T10:03:00Z</dcterms:created>
  <dc:creator>User</dc:creator>
  <cp:lastModifiedBy>climatex</cp:lastModifiedBy>
  <cp:lastPrinted>2010-04-16T12:03:00Z</cp:lastPrinted>
  <dcterms:modified xsi:type="dcterms:W3CDTF">2023-12-24T19:29:01Z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